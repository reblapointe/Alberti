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0" w:before="0" w:afterAutospacing="0" w:after="120"/>
        <w:jc w:val="center"/>
        <w:rPr/>
      </w:pPr>
      <w:bookmarkStart w:id="0" w:name="_Toc71020916"/>
      <w:bookmarkStart w:id="1" w:name="_Toc71019621"/>
      <w:bookmarkStart w:id="2" w:name="_Toc70938388"/>
      <w:r>
        <w:rPr/>
        <w:t>A</w:t>
      </w:r>
      <w:bookmarkEnd w:id="2"/>
      <w:r>
        <w:rPr/>
        <w:t>lberPi</w:t>
      </w:r>
      <w:bookmarkEnd w:id="0"/>
      <w:bookmarkEnd w:id="1"/>
    </w:p>
    <w:p>
      <w:pPr>
        <w:pStyle w:val="Normal"/>
        <w:jc w:val="center"/>
        <w:rPr>
          <w:sz w:val="28"/>
          <w:szCs w:val="28"/>
          <w:lang w:val="fr-CA"/>
        </w:rPr>
      </w:pPr>
      <w:r>
        <w:rPr>
          <w:sz w:val="28"/>
          <w:szCs w:val="28"/>
          <w:lang w:val="fr-CA"/>
        </w:rPr>
        <w:t>Escape Game – CÉPI – DICJ</w:t>
      </w:r>
    </w:p>
    <w:p>
      <w:pPr>
        <w:pStyle w:val="Normal"/>
        <w:jc w:val="center"/>
        <w:rPr>
          <w:sz w:val="28"/>
          <w:szCs w:val="28"/>
          <w:lang w:val="fr-CA"/>
        </w:rPr>
      </w:pPr>
      <w:r>
        <w:rPr>
          <w:sz w:val="28"/>
          <w:szCs w:val="28"/>
          <w:lang w:val="fr-CA"/>
        </w:rPr>
        <w:t>Cégep de Jonquière</w:t>
      </w:r>
    </w:p>
    <w:p>
      <w:pPr>
        <w:pStyle w:val="Normal"/>
        <w:rPr>
          <w:lang w:val="fr-CA"/>
        </w:rPr>
      </w:pPr>
      <w:r>
        <w:rPr>
          <w:lang w:val="fr-CA"/>
        </w:rPr>
      </w:r>
    </w:p>
    <w:p>
      <w:pPr>
        <w:pStyle w:val="Normal"/>
        <w:rPr>
          <w:lang w:val="fr-CA"/>
        </w:rPr>
      </w:pPr>
      <w:r>
        <w:rPr>
          <w:lang w:val="fr-CA"/>
        </w:rPr>
        <w:t>Résumé : AlberPi est un appareil intelligent qui accélère le déchiffrement des cryptogrammes générés par le chiffre d’Alberti.</w:t>
      </w:r>
    </w:p>
    <w:p>
      <w:pPr>
        <w:pStyle w:val="Normal"/>
        <w:jc w:val="center"/>
        <w:rPr>
          <w:lang w:val="fr-CA"/>
        </w:rPr>
      </w:pPr>
      <w:r>
        <w:rPr/>
        <w:drawing>
          <wp:inline distT="0" distB="0" distL="0" distR="0">
            <wp:extent cx="3876040" cy="372554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876040" cy="3725545"/>
                    </a:xfrm>
                    <a:prstGeom prst="rect">
                      <a:avLst/>
                    </a:prstGeom>
                  </pic:spPr>
                </pic:pic>
              </a:graphicData>
            </a:graphic>
          </wp:inline>
        </w:drawing>
      </w:r>
    </w:p>
    <w:p>
      <w:pPr>
        <w:pStyle w:val="Normal"/>
        <w:jc w:val="center"/>
        <w:rPr>
          <w:lang w:val="fr-CA"/>
        </w:rPr>
      </w:pPr>
      <w:r>
        <w:rPr>
          <w:lang w:val="fr-CA"/>
        </w:rPr>
      </w:r>
    </w:p>
    <w:sdt>
      <w:sdtPr>
        <w:docPartObj>
          <w:docPartGallery w:val="Table of Contents"/>
          <w:docPartUnique w:val="true"/>
        </w:docPartObj>
      </w:sdtPr>
      <w:sdtContent>
        <w:p>
          <w:pPr>
            <w:pStyle w:val="TOCHeading"/>
            <w:spacing w:before="0" w:after="0"/>
            <w:rPr/>
          </w:pPr>
          <w:r>
            <w:rPr/>
            <w:t>Table des matières</w:t>
          </w:r>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r>
            <w:fldChar w:fldCharType="begin"/>
          </w:r>
          <w:r>
            <w:rPr>
              <w:webHidden/>
              <w:rStyle w:val="IndexLink"/>
              <w:vanish w:val="false"/>
            </w:rPr>
            <w:instrText> TOC \z \o "1-3" \u \h</w:instrText>
          </w:r>
          <w:r>
            <w:rPr>
              <w:webHidden/>
              <w:rStyle w:val="IndexLink"/>
              <w:vanish w:val="false"/>
            </w:rPr>
            <w:fldChar w:fldCharType="separate"/>
          </w:r>
          <w:hyperlink w:anchor="_Toc71020917">
            <w:r>
              <w:rPr>
                <w:webHidden/>
                <w:rStyle w:val="IndexLink"/>
                <w:vanish w:val="false"/>
              </w:rPr>
              <w:t xml:space="preserve">À quoi sert </w:t>
            </w:r>
            <w:r>
              <w:rPr>
                <w:rStyle w:val="IndexLink"/>
                <w:kern w:val="2"/>
              </w:rPr>
              <w:t>AlberPi</w:t>
            </w:r>
            <w:r>
              <w:rPr>
                <w:rStyle w:val="IndexLink"/>
              </w:rPr>
              <w:t>?</w:t>
            </w:r>
            <w:r>
              <w:rPr>
                <w:webHidden/>
              </w:rPr>
              <w:fldChar w:fldCharType="begin"/>
            </w:r>
            <w:r>
              <w:rPr>
                <w:webHidden/>
              </w:rPr>
              <w:instrText>PAGEREF _Toc71020917 \h</w:instrText>
            </w:r>
            <w:r>
              <w:rPr>
                <w:webHidden/>
              </w:rPr>
              <w:fldChar w:fldCharType="separate"/>
            </w:r>
            <w:r>
              <w:rPr>
                <w:rStyle w:val="IndexLink"/>
                <w:vanish w:val="false"/>
              </w:rPr>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8">
            <w:r>
              <w:rPr>
                <w:webHidden/>
              </w:rPr>
              <w:fldChar w:fldCharType="begin"/>
            </w:r>
            <w:r>
              <w:rPr>
                <w:webHidden/>
              </w:rPr>
              <w:instrText>PAGEREF _Toc71020918 \h</w:instrText>
            </w:r>
            <w:r>
              <w:rPr>
                <w:webHidden/>
              </w:rPr>
              <w:fldChar w:fldCharType="separate"/>
            </w:r>
            <w:r>
              <w:rPr>
                <w:webHidden/>
                <w:rStyle w:val="IndexLink"/>
                <w:vanish w:val="false"/>
              </w:rPr>
              <w:t>Démarrage rapide</w:t>
              <w:tab/>
              <w:t>2</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19">
            <w:r>
              <w:rPr>
                <w:webHidden/>
              </w:rPr>
              <w:fldChar w:fldCharType="begin"/>
            </w:r>
            <w:r>
              <w:rPr>
                <w:webHidden/>
              </w:rPr>
              <w:instrText>PAGEREF _Toc71020919 \h</w:instrText>
            </w:r>
            <w:r>
              <w:rPr>
                <w:webHidden/>
              </w:rPr>
              <w:fldChar w:fldCharType="separate"/>
            </w:r>
            <w:r>
              <w:rPr>
                <w:webHidden/>
                <w:rStyle w:val="IndexLink"/>
                <w:vanish w:val="false"/>
              </w:rPr>
              <w:t>Le chiffre d’Alberti</w:t>
              <w:tab/>
              <w:t>3</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0">
            <w:r>
              <w:rPr>
                <w:webHidden/>
              </w:rPr>
              <w:fldChar w:fldCharType="begin"/>
            </w:r>
            <w:r>
              <w:rPr>
                <w:webHidden/>
              </w:rPr>
              <w:instrText>PAGEREF _Toc71020920 \h</w:instrText>
            </w:r>
            <w:r>
              <w:rPr>
                <w:webHidden/>
              </w:rPr>
              <w:fldChar w:fldCharType="separate"/>
            </w:r>
            <w:r>
              <w:rPr>
                <w:webHidden/>
                <w:rStyle w:val="IndexLink"/>
                <w:vanish w:val="false"/>
              </w:rPr>
              <w:t>Précondition</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1">
            <w:r>
              <w:rPr>
                <w:webHidden/>
              </w:rPr>
              <w:fldChar w:fldCharType="begin"/>
            </w:r>
            <w:r>
              <w:rPr>
                <w:webHidden/>
              </w:rPr>
              <w:instrText>PAGEREF _Toc71020921 \h</w:instrText>
            </w:r>
            <w:r>
              <w:rPr>
                <w:webHidden/>
              </w:rPr>
              <w:fldChar w:fldCharType="separate"/>
            </w:r>
            <w:r>
              <w:rPr>
                <w:webHidden/>
                <w:rStyle w:val="IndexLink"/>
                <w:vanish w:val="false"/>
              </w:rPr>
              <w:t>Chiffrement d’un message</w:t>
              <w:tab/>
              <w:t>4</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2">
            <w:r>
              <w:rPr>
                <w:webHidden/>
              </w:rPr>
              <w:fldChar w:fldCharType="begin"/>
            </w:r>
            <w:r>
              <w:rPr>
                <w:webHidden/>
              </w:rPr>
              <w:instrText>PAGEREF _Toc71020922 \h</w:instrText>
            </w:r>
            <w:r>
              <w:rPr>
                <w:webHidden/>
              </w:rPr>
              <w:fldChar w:fldCharType="separate"/>
            </w:r>
            <w:r>
              <w:rPr>
                <w:webHidden/>
                <w:rStyle w:val="IndexLink"/>
                <w:vanish w:val="false"/>
              </w:rPr>
              <w:t>Déchiffrement d’un message</w:t>
              <w:tab/>
              <w:t>5</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3">
            <w:r>
              <w:rPr>
                <w:webHidden/>
              </w:rPr>
              <w:fldChar w:fldCharType="begin"/>
            </w:r>
            <w:r>
              <w:rPr>
                <w:webHidden/>
              </w:rPr>
              <w:instrText>PAGEREF _Toc71020923 \h</w:instrText>
            </w:r>
            <w:r>
              <w:rPr>
                <w:webHidden/>
              </w:rPr>
              <w:fldChar w:fldCharType="separate"/>
            </w:r>
            <w:r>
              <w:rPr>
                <w:webHidden/>
                <w:rStyle w:val="IndexLink"/>
                <w:vanish w:val="false"/>
              </w:rPr>
              <w:t>Cryptanalyse</w:t>
              <w:tab/>
              <w:t>5</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4">
            <w:r>
              <w:rPr>
                <w:webHidden/>
              </w:rPr>
              <w:fldChar w:fldCharType="begin"/>
            </w:r>
            <w:r>
              <w:rPr>
                <w:webHidden/>
              </w:rPr>
              <w:instrText>PAGEREF _Toc71020924 \h</w:instrText>
            </w:r>
            <w:r>
              <w:rPr>
                <w:webHidden/>
              </w:rPr>
              <w:fldChar w:fldCharType="separate"/>
            </w:r>
            <w:r>
              <w:rPr>
                <w:webHidden/>
                <w:rStyle w:val="IndexLink"/>
                <w:vanish w:val="false"/>
              </w:rPr>
              <w:t>Comment bâtir AlberPi</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5">
            <w:r>
              <w:rPr>
                <w:webHidden/>
              </w:rPr>
              <w:fldChar w:fldCharType="begin"/>
            </w:r>
            <w:r>
              <w:rPr>
                <w:webHidden/>
              </w:rPr>
              <w:instrText>PAGEREF _Toc71020925 \h</w:instrText>
            </w:r>
            <w:r>
              <w:rPr>
                <w:webHidden/>
              </w:rPr>
              <w:fldChar w:fldCharType="separate"/>
            </w:r>
            <w:r>
              <w:rPr>
                <w:webHidden/>
                <w:rStyle w:val="IndexLink"/>
                <w:vanish w:val="false"/>
              </w:rPr>
              <w:t>Materiel</w:t>
              <w:tab/>
              <w:t>6</w:t>
            </w:r>
            <w:r>
              <w:rPr>
                <w:webHidden/>
              </w:rPr>
              <w:fldChar w:fldCharType="end"/>
            </w:r>
          </w:hyperlink>
        </w:p>
        <w:p>
          <w:pPr>
            <w:pStyle w:val="Contents2"/>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6">
            <w:r>
              <w:rPr>
                <w:webHidden/>
              </w:rPr>
              <w:fldChar w:fldCharType="begin"/>
            </w:r>
            <w:r>
              <w:rPr>
                <w:webHidden/>
              </w:rPr>
              <w:instrText>PAGEREF _Toc71020926 \h</w:instrText>
            </w:r>
            <w:r>
              <w:rPr>
                <w:webHidden/>
              </w:rPr>
              <w:fldChar w:fldCharType="separate"/>
            </w:r>
            <w:r>
              <w:rPr>
                <w:webHidden/>
                <w:rStyle w:val="IndexLink"/>
                <w:vanish w:val="false"/>
              </w:rPr>
              <w:t>Schéma du circuit</w:t>
              <w:tab/>
              <w:t>6</w:t>
            </w:r>
            <w:r>
              <w:rPr>
                <w:webHidden/>
              </w:rPr>
              <w:fldChar w:fldCharType="end"/>
            </w:r>
          </w:hyperlink>
        </w:p>
        <w:p>
          <w:pPr>
            <w:pStyle w:val="Contents1"/>
            <w:tabs>
              <w:tab w:val="clear" w:pos="709"/>
              <w:tab w:val="right" w:pos="8630" w:leader="dot"/>
            </w:tabs>
            <w:rPr>
              <w:rFonts w:ascii="Calibri" w:hAnsi="Calibri" w:eastAsia="" w:cs="" w:asciiTheme="minorHAnsi" w:cstheme="minorBidi" w:eastAsiaTheme="minorEastAsia" w:hAnsiTheme="minorHAnsi"/>
              <w:sz w:val="22"/>
              <w:szCs w:val="22"/>
              <w:lang w:val="fr-CA" w:eastAsia="fr-CA"/>
            </w:rPr>
          </w:pPr>
          <w:hyperlink w:anchor="_Toc71020927">
            <w:r>
              <w:rPr>
                <w:webHidden/>
              </w:rPr>
              <w:fldChar w:fldCharType="begin"/>
            </w:r>
            <w:r>
              <w:rPr>
                <w:webHidden/>
              </w:rPr>
              <w:instrText>PAGEREF _Toc71020927 \h</w:instrText>
            </w:r>
            <w:r>
              <w:rPr>
                <w:webHidden/>
              </w:rPr>
              <w:fldChar w:fldCharType="separate"/>
            </w:r>
            <w:r>
              <w:rPr>
                <w:webHidden/>
                <w:rStyle w:val="IndexLink"/>
                <w:vanish w:val="false"/>
              </w:rPr>
              <w:t>Sources</w:t>
              <w:tab/>
              <w:t>7</w:t>
            </w:r>
            <w:r>
              <w:rPr>
                <w:webHidden/>
              </w:rPr>
              <w:fldChar w:fldCharType="end"/>
            </w:r>
          </w:hyperlink>
        </w:p>
        <w:p>
          <w:pPr>
            <w:pStyle w:val="Normal"/>
            <w:rPr>
              <w:lang w:val="fr-CA"/>
            </w:rPr>
          </w:pPr>
          <w:r>
            <w:rPr>
              <w:lang w:val="fr-CA"/>
            </w:rPr>
          </w:r>
          <w:r>
            <w:rPr>
              <w:lang w:val="fr-CA"/>
            </w:rPr>
            <w:fldChar w:fldCharType="end"/>
          </w:r>
        </w:p>
      </w:sdtContent>
    </w:sdt>
    <w:p>
      <w:pPr>
        <w:pStyle w:val="Heading1"/>
        <w:spacing w:before="280" w:after="280"/>
        <w:ind w:left="0" w:hanging="0"/>
        <w:rPr/>
      </w:pPr>
      <w:bookmarkStart w:id="3" w:name="_Toc71020917"/>
      <w:r>
        <w:rPr/>
        <w:t xml:space="preserve">À quoi sert </w:t>
      </w:r>
      <w:r>
        <w:rPr>
          <w:kern w:val="2"/>
        </w:rPr>
        <w:t>AlberPi</w:t>
      </w:r>
      <w:r>
        <w:rPr/>
        <w:t>?</w:t>
      </w:r>
      <w:bookmarkEnd w:id="3"/>
    </w:p>
    <w:p>
      <w:pPr>
        <w:pStyle w:val="Normal"/>
        <w:rPr>
          <w:lang w:val="fr-CA"/>
        </w:rPr>
      </w:pPr>
      <w:r>
        <w:rPr>
          <w:lang w:val="fr-CA"/>
        </w:rPr>
        <w:t xml:space="preserve">AlberPi sert à accélérer le chiffrement et déchiffrement selon le chiffre d’Alberti. </w:t>
      </w:r>
    </w:p>
    <w:p>
      <w:pPr>
        <w:pStyle w:val="Normal"/>
        <w:rPr>
          <w:lang w:val="fr-CA"/>
        </w:rPr>
      </w:pPr>
      <w:r>
        <w:rPr>
          <w:lang w:val="fr-CA"/>
        </w:rPr>
      </w:r>
    </w:p>
    <w:p>
      <w:pPr>
        <w:pStyle w:val="Normal"/>
        <w:rPr>
          <w:lang w:val="fr-CA"/>
        </w:rPr>
      </w:pPr>
      <w:r>
        <w:rPr>
          <w:lang w:val="fr-CA"/>
        </w:rPr>
        <w:t>Pour un cryptogramme donné, il le déchiffre en effectuant les substitutions selon la position du disque mobile.</w:t>
      </w:r>
    </w:p>
    <w:p>
      <w:pPr>
        <w:pStyle w:val="Normal"/>
        <w:rPr>
          <w:lang w:val="fr-CA"/>
        </w:rPr>
      </w:pPr>
      <w:r>
        <w:rPr>
          <w:lang w:val="fr-CA"/>
        </w:rPr>
      </w:r>
    </w:p>
    <w:p>
      <w:pPr>
        <w:pStyle w:val="Normal"/>
        <w:rPr>
          <w:lang w:val="fr-CA"/>
        </w:rPr>
      </w:pPr>
      <w:r>
        <w:rPr>
          <w:lang w:val="fr-CA"/>
        </w:rPr>
        <w:t>Pour un message et une clé donnée, il bâtit un cryptogramme selon le chiffre d’Alberti.</w:t>
      </w:r>
    </w:p>
    <w:p>
      <w:pPr>
        <w:pStyle w:val="Normal"/>
        <w:rPr>
          <w:lang w:val="fr-CA"/>
        </w:rPr>
      </w:pPr>
      <w:r>
        <w:rPr>
          <w:lang w:val="fr-CA"/>
        </w:rPr>
      </w:r>
    </w:p>
    <w:p>
      <w:pPr>
        <w:pStyle w:val="Normal"/>
        <w:rPr>
          <w:lang w:val="fr-CA"/>
        </w:rPr>
      </w:pPr>
      <w:r>
        <w:rPr>
          <w:lang w:val="fr-CA"/>
        </w:rPr>
        <w:t>Le cryptogramme peut être changé à l’aide d’un message MQTT.</w:t>
      </w:r>
    </w:p>
    <w:p>
      <w:pPr>
        <w:pStyle w:val="Heading1"/>
        <w:spacing w:before="280" w:after="280"/>
        <w:ind w:left="0" w:hanging="0"/>
        <w:rPr>
          <w:lang w:val="fr-CA"/>
        </w:rPr>
      </w:pPr>
      <w:r>
        <w:rPr>
          <w:lang w:val="fr-CA"/>
        </w:rPr>
        <w:t>Comment utiliser</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Démarrage</w:t>
      </w:r>
    </w:p>
    <w:p>
      <w:pPr>
        <w:pStyle w:val="Normal"/>
        <w:spacing w:before="280" w:after="280"/>
        <w:ind w:left="0" w:hanging="0"/>
        <w:rPr>
          <w:lang w:val="fr-CA"/>
        </w:rPr>
      </w:pPr>
      <w:r>
        <w:rPr>
          <w:lang w:val="fr-CA"/>
        </w:rPr>
        <w:t>Branchez l’appareil. Au démarrage, l’écran LCD affiche l’adresse IP de l’appareil et l’addresse IP, le port et le topic du serveur MQTT. Prenez-les en note.</w:t>
      </w:r>
    </w:p>
    <w:p>
      <w:pPr>
        <w:pStyle w:val="Normal"/>
        <w:spacing w:before="280" w:after="280"/>
        <w:ind w:left="0" w:hanging="0"/>
        <w:rPr>
          <w:sz w:val="18"/>
          <w:szCs w:val="22"/>
          <w:lang w:val="fr-CA"/>
        </w:rPr>
      </w:pPr>
      <w:r>
        <w:rPr>
          <w:lang w:val="fr-CA"/>
        </w:rPr>
        <w:t xml:space="preserve">Vérifiez que le disque est bien calibré : quand la LED est à son plus fort, centrer le </w:t>
      </w:r>
      <w:r>
        <w:rPr>
          <w:rFonts w:ascii="Monotype Corsiva" w:hAnsi="Monotype Corsiva"/>
          <w:sz w:val="40"/>
          <w:szCs w:val="48"/>
          <w:lang w:val="fr-CA"/>
        </w:rPr>
        <w:t>g</w:t>
      </w:r>
      <w:r>
        <w:rPr>
          <w:lang w:val="fr-CA"/>
        </w:rPr>
        <w:t xml:space="preserve"> sur le </w:t>
      </w:r>
      <w:r>
        <w:rPr>
          <w:rFonts w:ascii="Old English Text MT" w:hAnsi="Old English Text MT"/>
          <w:sz w:val="44"/>
          <w:szCs w:val="52"/>
          <w:lang w:val="fr-CA"/>
        </w:rPr>
        <w:t>A</w:t>
      </w:r>
      <w:r>
        <w:rPr>
          <w:lang w:val="fr-CA"/>
        </w:rPr>
        <w:t>.</w:t>
      </w:r>
    </w:p>
    <w:p>
      <w:pPr>
        <w:pStyle w:val="Normal"/>
        <w:spacing w:before="280" w:after="280"/>
        <w:ind w:left="0" w:hanging="0"/>
        <w:rPr>
          <w:lang w:val="fr-CA"/>
        </w:rPr>
      </w:pPr>
      <w:r>
        <w:rPr>
          <w:lang w:val="fr-CA"/>
        </w:rPr>
        <w:t>Une fois démarré, l’écran LCD affiche le cryptogramme sur la première ligne et le déchiffrement correspondant selon la position du disque. Losque le disque est tourné, la deuxième ligne de l’écran LCD s’ajuste en fonction de la position.</w:t>
      </w:r>
    </w:p>
    <w:p>
      <w:pPr>
        <w:pStyle w:val="Normal"/>
        <w:spacing w:before="280" w:after="280"/>
        <w:ind w:left="0" w:hanging="0"/>
        <w:rPr>
          <w:lang w:val="fr-CA"/>
        </w:rPr>
      </w:pPr>
      <w:r>
        <w:rPr>
          <w:lang w:val="fr-CA"/>
        </w:rPr>
        <w:t>Si le cryptogramme fait plus de 16 caractères, il est trop long pour s’afficher complètement sur l’écran. Utilisez alors les deux boutons pour déplacer le cryptogramme et le déchiffrement correspondant vers la gauche ou la droite.</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Changer le cryptogramme</w:t>
      </w:r>
    </w:p>
    <w:p>
      <w:pPr>
        <w:pStyle w:val="Normal"/>
        <w:spacing w:before="280" w:after="280"/>
        <w:ind w:left="0" w:hanging="0"/>
        <w:rPr>
          <w:lang w:val="fr-CA"/>
        </w:rPr>
      </w:pPr>
      <w:r>
        <w:rPr>
          <w:lang w:val="fr-CA"/>
        </w:rPr>
        <w:t>Par défaut, le cryptogramme est « QbinxmFbxudssigyyutscooNcudty » qui est un chiffrement du message « LESCAROTTESSONTCVVITES » avec la clé k.</w:t>
      </w:r>
    </w:p>
    <w:p>
      <w:pPr>
        <w:pStyle w:val="Normal"/>
        <w:spacing w:before="280" w:after="280"/>
        <w:ind w:left="0" w:hanging="0"/>
        <w:rPr>
          <w:lang w:val="fr-CA"/>
        </w:rPr>
      </w:pPr>
      <w:r>
        <w:rPr>
          <w:lang w:val="fr-CA"/>
        </w:rPr>
        <w:t xml:space="preserve">Pour changer le cryptogramme, envoyez un message MQTT au serveur. Le premier caractère du message sera interprété comme la clé de chiffrement. Sur un système linux : </w:t>
      </w:r>
    </w:p>
    <w:p>
      <w:pPr>
        <w:pStyle w:val="Normal"/>
        <w:spacing w:before="280" w:after="280"/>
        <w:ind w:left="0" w:hanging="0"/>
        <w:rPr>
          <w:rFonts w:ascii="Cousine" w:hAnsi="Cousine"/>
        </w:rPr>
      </w:pPr>
      <w:r>
        <w:rPr>
          <w:rFonts w:ascii="Cousine" w:hAnsi="Cousine"/>
          <w:lang w:val="fr-CA"/>
        </w:rPr>
        <w:t>mosquitto_sub -h 192.168.1.100 -t alberti -m "kLes carottes sont cuites"</w:t>
      </w:r>
    </w:p>
    <w:p>
      <w:pPr>
        <w:pStyle w:val="Normal"/>
        <w:spacing w:before="280" w:after="280"/>
        <w:ind w:left="0" w:hanging="0"/>
        <w:rPr>
          <w:lang w:val="fr-CA"/>
        </w:rPr>
      </w:pPr>
      <w:r>
        <w:rPr>
          <w:lang w:val="fr-CA"/>
        </w:rPr>
        <w:t>Où l’adresse IP doit être remplacée par celle du serveur MQTT. Le message sera encodé puis chiffré avec la clé k.  Le nouveau cryptogramme apparaîtra sur l’écran LCD.</w:t>
      </w:r>
    </w:p>
    <w:p>
      <w:pPr>
        <w:pStyle w:val="Normal"/>
        <w:spacing w:before="280" w:after="280"/>
        <w:ind w:left="0" w:hanging="0"/>
        <w:rPr>
          <w:rFonts w:ascii="Calibri Light" w:hAnsi="Calibri Light" w:eastAsia="" w:cs="" w:asciiTheme="majorHAnsi" w:cstheme="majorBidi" w:eastAsiaTheme="majorEastAsia" w:hAnsiTheme="majorHAnsi"/>
          <w:color w:val="2F5496" w:themeColor="accent1" w:themeShade="bf"/>
          <w:sz w:val="26"/>
          <w:szCs w:val="26"/>
          <w:lang w:val="fr-CA"/>
        </w:rPr>
      </w:pPr>
      <w:r>
        <w:rPr>
          <w:rFonts w:eastAsia="" w:cs="" w:ascii="Calibri Light" w:hAnsi="Calibri Light" w:cstheme="majorBidi" w:eastAsiaTheme="majorEastAsia"/>
          <w:color w:val="2F5496" w:themeColor="accent1" w:themeShade="bf"/>
          <w:sz w:val="26"/>
          <w:szCs w:val="26"/>
          <w:lang w:val="fr-CA"/>
        </w:rPr>
        <w:t>Éteindre l’appareil</w:t>
      </w:r>
    </w:p>
    <w:p>
      <w:pPr>
        <w:pStyle w:val="Normal"/>
        <w:spacing w:before="280" w:after="280"/>
        <w:ind w:left="0" w:hanging="0"/>
        <w:rPr>
          <w:lang w:val="fr-CA"/>
        </w:rPr>
      </w:pPr>
      <w:r>
        <w:rPr>
          <w:lang w:val="fr-CA"/>
        </w:rPr>
        <w:t xml:space="preserve">Pour éteindre l’appareil, appuyez sur le bouton seul soudé à même le circuit. Attendez trente secondes puis débranchez l’appareil. </w:t>
      </w:r>
    </w:p>
    <w:p>
      <w:pPr>
        <w:pStyle w:val="Normal"/>
        <w:spacing w:before="280" w:after="280"/>
        <w:ind w:left="0" w:hanging="0"/>
        <w:rPr/>
      </w:pPr>
      <w:r>
        <w:rPr>
          <w:rFonts w:eastAsia="" w:cs="" w:ascii="Calibri Light" w:hAnsi="Calibri Light" w:asciiTheme="majorHAnsi" w:cstheme="majorBidi" w:eastAsiaTheme="majorEastAsia" w:hAnsiTheme="majorHAnsi"/>
          <w:color w:val="2F5496" w:themeColor="accent1" w:themeShade="bf"/>
          <w:sz w:val="26"/>
          <w:szCs w:val="26"/>
          <w:lang w:val="fr-CA"/>
        </w:rPr>
        <w:t>Utilisation sans boutons ni LCD</w:t>
      </w:r>
      <w:bookmarkStart w:id="4" w:name="_Toc71020918"/>
      <w:bookmarkStart w:id="5" w:name="_Toc709383901"/>
      <w:bookmarkEnd w:id="4"/>
      <w:bookmarkEnd w:id="5"/>
    </w:p>
    <w:p>
      <w:pPr>
        <w:pStyle w:val="Normal"/>
        <w:rPr>
          <w:lang w:val="fr-CA"/>
        </w:rPr>
      </w:pPr>
      <w:r>
        <w:rPr>
          <w:lang w:val="fr-CA"/>
        </w:rPr>
        <w:t>Brancher un écran et un clavier sur le RapsberryPi, ou se connecter par SSH.</w:t>
      </w:r>
    </w:p>
    <w:p>
      <w:pPr>
        <w:pStyle w:val="Normal"/>
        <w:rPr>
          <w:lang w:val="fr-CA"/>
        </w:rPr>
      </w:pPr>
      <w:r>
        <w:rPr>
          <w:lang w:val="fr-CA"/>
        </w:rPr>
      </w:r>
    </w:p>
    <w:p>
      <w:pPr>
        <w:pStyle w:val="Normal"/>
        <w:rPr>
          <w:lang w:val="fr-CA"/>
        </w:rPr>
      </w:pPr>
      <w:r>
        <w:rPr>
          <w:lang w:val="fr-CA"/>
        </w:rPr>
        <w:t>Pour démarrer le programme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w:t>
      </w:r>
    </w:p>
    <w:p>
      <w:pPr>
        <w:pStyle w:val="Normal"/>
        <w:rPr>
          <w:lang w:val="fr-CA"/>
        </w:rPr>
      </w:pPr>
      <w:r>
        <w:rPr>
          <w:lang w:val="fr-CA"/>
        </w:rPr>
        <w:t>Ceci démarre le programme avec un cryptogramme par défaut.</w:t>
      </w:r>
    </w:p>
    <w:p>
      <w:pPr>
        <w:pStyle w:val="Normal"/>
        <w:rPr>
          <w:lang w:val="fr-CA"/>
        </w:rPr>
      </w:pPr>
      <w:r>
        <w:rPr>
          <w:lang w:val="fr-CA"/>
        </w:rPr>
      </w:r>
    </w:p>
    <w:p>
      <w:pPr>
        <w:pStyle w:val="Normal"/>
        <w:rPr>
          <w:lang w:val="fr-CA"/>
        </w:rPr>
      </w:pPr>
      <w:r>
        <w:rPr>
          <w:lang w:val="fr-CA"/>
        </w:rPr>
        <w:t>Pour démarrer le programme avec un cryptogramme donné</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disqueAlberti.py QbinxmFbxudssigyyutscooNc</w:t>
      </w:r>
    </w:p>
    <w:p>
      <w:pPr>
        <w:pStyle w:val="Normal"/>
        <w:rPr>
          <w:lang w:val="fr-CA"/>
        </w:rPr>
      </w:pPr>
      <w:r>
        <w:rPr>
          <w:lang w:val="fr-CA"/>
        </w:rPr>
        <w:t>Les caractères qui n’apparaissent pas sur le disque mobile sont ignorés</w:t>
      </w:r>
    </w:p>
    <w:p>
      <w:pPr>
        <w:pStyle w:val="Normal"/>
        <w:rPr>
          <w:rFonts w:ascii="Lucida Sans Typewriter" w:hAnsi="Lucida Sans Typewriter"/>
          <w:lang w:val="fr-CA"/>
        </w:rPr>
      </w:pPr>
      <w:r>
        <w:rPr>
          <w:rFonts w:ascii="Lucida Sans Typewriter" w:hAnsi="Lucida Sans Typewriter"/>
          <w:lang w:val="fr-CA"/>
        </w:rPr>
      </w:r>
    </w:p>
    <w:p>
      <w:pPr>
        <w:pStyle w:val="Normal"/>
        <w:rPr>
          <w:lang w:val="fr-CA"/>
        </w:rPr>
      </w:pPr>
      <w:r>
        <w:rPr>
          <w:lang w:val="fr-CA"/>
        </w:rPr>
        <w:t>Pour chiffrer un message et obtenir un cryptogramme</w:t>
      </w:r>
    </w:p>
    <w:p>
      <w:pPr>
        <w:pStyle w:val="Normal"/>
        <w:shd w:val="clear" w:color="auto" w:fill="808080" w:themeFill="background1" w:themeFillShade="80"/>
        <w:rPr>
          <w:rFonts w:ascii="Lucida Sans Typewriter" w:hAnsi="Lucida Sans Typewriter"/>
          <w:color w:val="FFFFFF" w:themeColor="background1"/>
          <w:lang w:val="fr-CA"/>
        </w:rPr>
      </w:pPr>
      <w:r>
        <w:rPr>
          <w:rFonts w:ascii="Lucida Sans Typewriter" w:hAnsi="Lucida Sans Typewriter"/>
          <w:color w:val="FFFFFF" w:themeColor="background1"/>
          <w:lang w:val="fr-CA"/>
        </w:rPr>
        <w:t>pi@raspberrypi:~$ python3 chiffreAlberti.py "La carotte est cuite." x</w:t>
      </w:r>
    </w:p>
    <w:p>
      <w:pPr>
        <w:pStyle w:val="Normal"/>
        <w:rPr>
          <w:lang w:val="fr-CA"/>
        </w:rPr>
      </w:pPr>
      <w:r>
        <w:rPr>
          <w:lang w:val="fr-CA"/>
        </w:rPr>
        <w:t xml:space="preserve">Si la clé n’est pas donnée ou est invalide, la clé par défaut est </w:t>
      </w:r>
      <w:r>
        <w:rPr>
          <w:rFonts w:ascii="Lucida Sans Typewriter" w:hAnsi="Lucida Sans Typewriter"/>
          <w:lang w:val="fr-CA"/>
        </w:rPr>
        <w:t>k</w:t>
      </w:r>
      <w:r>
        <w:rPr>
          <w:lang w:val="fr-CA"/>
        </w:rPr>
        <w:t>.</w:t>
      </w:r>
    </w:p>
    <w:p>
      <w:pPr>
        <w:pStyle w:val="Normal"/>
        <w:rPr>
          <w:sz w:val="18"/>
          <w:szCs w:val="22"/>
          <w:lang w:val="fr-CA"/>
        </w:rPr>
      </w:pPr>
      <w:r>
        <w:rPr>
          <w:sz w:val="18"/>
          <w:szCs w:val="22"/>
          <w:lang w:val="fr-CA"/>
        </w:rPr>
      </w:r>
    </w:p>
    <w:p>
      <w:pPr>
        <w:pStyle w:val="Normal"/>
        <w:spacing w:lineRule="auto" w:line="259" w:before="0" w:after="160"/>
        <w:rPr>
          <w:sz w:val="18"/>
          <w:szCs w:val="22"/>
          <w:lang w:val="fr-CA"/>
        </w:rPr>
      </w:pPr>
      <w:r>
        <w:rPr>
          <w:sz w:val="18"/>
          <w:szCs w:val="22"/>
          <w:lang w:val="fr-CA"/>
        </w:rPr>
      </w:r>
      <w:r>
        <w:br w:type="page"/>
      </w:r>
    </w:p>
    <w:p>
      <w:pPr>
        <w:pStyle w:val="Heading1"/>
        <w:spacing w:before="280" w:after="280"/>
        <w:ind w:left="0" w:hanging="0"/>
        <w:rPr/>
      </w:pPr>
      <w:bookmarkStart w:id="6" w:name="_Toc71020919"/>
      <w:r>
        <w:rPr/>
        <w:t>Le chiffre d’Alberti</w:t>
      </w:r>
      <w:bookmarkEnd w:id="6"/>
    </w:p>
    <w:p>
      <w:pPr>
        <w:pStyle w:val="Normal"/>
        <w:rPr>
          <w:lang w:val="fr-CA"/>
        </w:rPr>
      </w:pPr>
      <w:r>
        <w:rPr>
          <w:lang w:val="fr-CA"/>
        </w:rPr>
        <w:t>Autour de 1420, l’architecte italien Léon Battista Alberti développe un chiffre par substitution polyalphabétique faisant usage d’un disque physique. Le célèbre chiffre de Vigenère est une variante du chiffre d’Alberti.</w:t>
      </w:r>
    </w:p>
    <w:p>
      <w:pPr>
        <w:pStyle w:val="Normal"/>
        <w:rPr>
          <w:lang w:val="fr-CA"/>
        </w:rPr>
      </w:pPr>
      <w:r>
        <w:rPr>
          <w:lang w:val="fr-CA"/>
        </w:rPr>
      </w:r>
    </w:p>
    <w:p>
      <w:pPr>
        <w:pStyle w:val="Normal"/>
        <w:rPr>
          <w:szCs w:val="20"/>
          <w:lang w:val="fr-CA"/>
        </w:rPr>
      </w:pPr>
      <w:r>
        <w:rPr>
          <w:lang w:val="fr-CA"/>
        </w:rPr>
        <w:t xml:space="preserve">Dans sa version originale, le dispositif, appelé la </w:t>
      </w:r>
      <w:r>
        <w:rPr>
          <w:b/>
          <w:bCs/>
          <w:lang w:val="fr-CA"/>
        </w:rPr>
        <w:t>formula</w:t>
      </w:r>
      <w:r>
        <w:rPr>
          <w:lang w:val="fr-CA"/>
        </w:rPr>
        <w:t xml:space="preserve"> est constitué de deux disques concentriques. Le disque externe est stationnaire (appelé </w:t>
      </w:r>
      <w:r>
        <w:rPr>
          <w:b/>
          <w:bCs/>
          <w:lang w:val="fr-CA"/>
        </w:rPr>
        <w:t>stabilis</w:t>
      </w:r>
      <w:r>
        <w:rPr>
          <w:lang w:val="fr-CA"/>
        </w:rPr>
        <w:t xml:space="preserve">) et contient des lettres </w:t>
      </w:r>
      <w:r>
        <w:rPr>
          <w:szCs w:val="20"/>
          <w:lang w:val="fr-CA"/>
        </w:rPr>
        <w:t xml:space="preserve">majuscules et des chiffres. Le plus petit (appelé </w:t>
      </w:r>
      <w:r>
        <w:rPr>
          <w:b/>
          <w:bCs/>
          <w:szCs w:val="20"/>
          <w:lang w:val="fr-CA"/>
        </w:rPr>
        <w:t>mobilis</w:t>
      </w:r>
      <w:r>
        <w:rPr>
          <w:szCs w:val="20"/>
          <w:lang w:val="fr-CA"/>
        </w:rPr>
        <w:t>) est mobile et peut tourner autour de l’axe central. Il contient des lettres minuscules.</w:t>
      </w:r>
    </w:p>
    <w:p>
      <w:pPr>
        <w:pStyle w:val="Normal"/>
        <w:rPr>
          <w:szCs w:val="20"/>
          <w:lang w:val="fr-CA"/>
        </w:rPr>
      </w:pPr>
      <w:r>
        <w:rPr>
          <w:szCs w:val="20"/>
          <w:lang w:val="fr-CA"/>
        </w:rPr>
      </w:r>
    </w:p>
    <w:p>
      <w:pPr>
        <w:pStyle w:val="Normal"/>
        <w:rPr>
          <w:szCs w:val="20"/>
          <w:lang w:val="fr-CA"/>
        </w:rPr>
      </w:pPr>
      <w:r>
        <w:rPr>
          <w:szCs w:val="20"/>
          <w:lang w:val="fr-CA"/>
        </w:rPr>
        <w:t xml:space="preserve">Chaque disque est divisé en 24 segments égaux. </w:t>
      </w:r>
    </w:p>
    <w:p>
      <w:pPr>
        <w:pStyle w:val="Normal"/>
        <w:rPr>
          <w:szCs w:val="20"/>
          <w:lang w:val="fr-CA"/>
        </w:rPr>
      </w:pPr>
      <w:r>
        <w:rPr>
          <w:szCs w:val="20"/>
          <w:lang w:val="fr-CA"/>
        </w:rPr>
      </w:r>
    </w:p>
    <w:p>
      <w:pPr>
        <w:pStyle w:val="Normal"/>
        <w:rPr>
          <w:szCs w:val="20"/>
          <w:lang w:val="fr-CA"/>
        </w:rPr>
      </w:pPr>
      <w:r>
        <w:rPr>
          <w:szCs w:val="20"/>
          <w:lang w:val="fr-CA"/>
        </w:rPr>
        <w:t xml:space="preserve">Sur le disque externe, les lettres suivantes sont inscrites :  </w:t>
        <w:tab/>
      </w:r>
      <w:r>
        <w:rPr>
          <w:rFonts w:ascii="Lucida Sans Typewriter" w:hAnsi="Lucida Sans Typewriter"/>
          <w:szCs w:val="20"/>
          <w:lang w:val="fr-CA"/>
        </w:rPr>
        <w:t>ABCDEFGILMNOPQRSTVXZ1234</w:t>
      </w:r>
    </w:p>
    <w:p>
      <w:pPr>
        <w:pStyle w:val="Normal"/>
        <w:rPr>
          <w:szCs w:val="20"/>
          <w:lang w:val="fr-CA"/>
        </w:rPr>
      </w:pPr>
      <w:r>
        <w:rPr>
          <w:szCs w:val="20"/>
          <w:lang w:val="fr-CA"/>
        </w:rPr>
        <w:t>Sur le disque interne, les lettres suivantes sont inscrites :</w:t>
        <w:tab/>
      </w:r>
      <w:r>
        <w:rPr>
          <w:rFonts w:ascii="Lucida Sans Typewriter" w:hAnsi="Lucida Sans Typewriter"/>
          <w:szCs w:val="20"/>
          <w:lang w:val="fr-CA"/>
        </w:rPr>
        <w:t>gklnprtuz&amp;xysomqihfdbace</w:t>
      </w:r>
    </w:p>
    <w:p>
      <w:pPr>
        <w:pStyle w:val="Normal"/>
        <w:rPr>
          <w:szCs w:val="20"/>
          <w:lang w:val="fr-CA"/>
        </w:rPr>
      </w:pPr>
      <w:r>
        <w:rPr>
          <w:szCs w:val="20"/>
          <w:lang w:val="fr-CA"/>
        </w:rPr>
      </w:r>
    </w:p>
    <w:p>
      <w:pPr>
        <w:pStyle w:val="Normal"/>
        <w:rPr>
          <w:lang w:val="fr-CA"/>
        </w:rPr>
      </w:pPr>
      <w:r>
        <w:rPr>
          <w:szCs w:val="20"/>
          <w:lang w:val="fr-CA"/>
        </w:rPr>
        <w:t>Avec ce chiffre, les messages secrets ne peuvent contenir</w:t>
      </w:r>
      <w:r>
        <w:rPr>
          <w:lang w:val="fr-CA"/>
        </w:rPr>
        <w:t xml:space="preserve"> que les lettres A, B, C, D, E, F, G, I, L, M, N, O, P, Q, R, S, T, V ou X. Les lettres H, J, K, U, W et Y sont absentes. On peut cependant les substituer par les règles suivantes : </w:t>
      </w:r>
    </w:p>
    <w:p>
      <w:pPr>
        <w:pStyle w:val="Normal"/>
        <w:rPr>
          <w:lang w:val="fr-CA"/>
        </w:rPr>
      </w:pPr>
      <w:r>
        <w:rPr>
          <w:lang w:val="fr-CA"/>
        </w:rPr>
      </w:r>
    </w:p>
    <w:p>
      <w:pPr>
        <w:pStyle w:val="Normal"/>
        <w:tabs>
          <w:tab w:val="clear" w:pos="709"/>
          <w:tab w:val="center" w:pos="1134" w:leader="none"/>
          <w:tab w:val="center" w:pos="2268" w:leader="none"/>
          <w:tab w:val="center" w:pos="3402" w:leader="none"/>
          <w:tab w:val="center" w:pos="4536" w:leader="none"/>
          <w:tab w:val="center" w:pos="5670" w:leader="none"/>
          <w:tab w:val="center" w:pos="6804" w:leader="none"/>
        </w:tabs>
        <w:ind w:firstLine="709"/>
        <w:rPr>
          <w:rFonts w:ascii="Lucida Sans Typewriter" w:hAnsi="Lucida Sans Typewriter"/>
          <w:lang w:val="fr-CA"/>
        </w:rPr>
      </w:pPr>
      <w:r>
        <w:rPr>
          <w:lang w:val="fr-CA"/>
        </w:rPr>
        <w:tab/>
      </w:r>
      <w:r>
        <w:rPr>
          <w:rFonts w:ascii="Lucida Sans Typewriter" w:hAnsi="Lucida Sans Typewriter"/>
          <w:lang w:val="fr-CA"/>
        </w:rPr>
        <w:t>H = FF</w:t>
        <w:tab/>
        <w:t>J = II</w:t>
        <w:tab/>
        <w:t>K = QQ</w:t>
        <w:tab/>
        <w:t>U = VV</w:t>
        <w:tab/>
        <w:t>W = XX</w:t>
        <w:tab/>
        <w:t>Y = ZZ</w:t>
      </w:r>
    </w:p>
    <w:p>
      <w:pPr>
        <w:pStyle w:val="Normal"/>
        <w:rPr>
          <w:lang w:val="fr-CA"/>
        </w:rPr>
      </w:pPr>
      <w:r>
        <w:rPr>
          <w:lang w:val="fr-CA"/>
        </w:rPr>
      </w:r>
    </w:p>
    <w:p>
      <w:pPr>
        <w:pStyle w:val="Normal"/>
        <w:rPr>
          <w:lang w:val="fr-CA"/>
        </w:rPr>
      </w:pPr>
      <w:r>
        <w:rPr>
          <w:lang w:val="fr-CA"/>
        </w:rPr>
        <w:t>Si un message doit contenir des nombres, on peut les épeler ou les écrire en chiffres romains. Les espaces et les caractères spéciaux sont effacés. La personne qui déchiffrera devra utiliser son gros bon sens pour comprendre le message.</w:t>
      </w:r>
    </w:p>
    <w:p>
      <w:pPr>
        <w:pStyle w:val="Normal"/>
        <w:rPr>
          <w:lang w:val="fr-CA"/>
        </w:rPr>
      </w:pPr>
      <w:r>
        <w:rPr>
          <w:lang w:val="fr-CA"/>
        </w:rPr>
      </w:r>
    </w:p>
    <w:p>
      <w:pPr>
        <w:pStyle w:val="Normal"/>
        <w:rPr>
          <w:lang w:val="fr-CA"/>
        </w:rPr>
      </w:pPr>
      <w:r>
        <w:rPr>
          <w:lang w:val="fr-CA"/>
        </w:rPr>
        <w:t xml:space="preserve">Soit Alice et Bob deux personnes qui souhaitent partager un message secret. Alice et Bob ont chacun une formula d’Alberti. Pour chiffre un message, Alice utilise les lettres du </w:t>
      </w:r>
      <w:r>
        <w:rPr>
          <w:i/>
          <w:iCs/>
          <w:lang w:val="fr-CA"/>
        </w:rPr>
        <w:t>stabilis</w:t>
      </w:r>
      <w:r>
        <w:rPr>
          <w:lang w:val="fr-CA"/>
        </w:rPr>
        <w:t xml:space="preserve">. Elle place le </w:t>
      </w:r>
      <w:r>
        <w:rPr>
          <w:i/>
          <w:iCs/>
          <w:lang w:val="fr-CA"/>
        </w:rPr>
        <w:t>mobilis</w:t>
      </w:r>
      <w:r>
        <w:rPr>
          <w:lang w:val="fr-CA"/>
        </w:rPr>
        <w:t xml:space="preserve"> dans une configuration aléatoire, puis substitue chaque lettre du message par son vis-à-vis sur le </w:t>
      </w:r>
      <w:r>
        <w:rPr>
          <w:i/>
          <w:iCs/>
          <w:lang w:val="fr-CA"/>
        </w:rPr>
        <w:t>mobilis</w:t>
      </w:r>
      <w:r>
        <w:rPr>
          <w:lang w:val="fr-CA"/>
        </w:rPr>
        <w:t xml:space="preserve">. Pour déchiffrer le cryptogramme, Bob doit placer son </w:t>
      </w:r>
      <w:r>
        <w:rPr>
          <w:i/>
          <w:iCs/>
          <w:lang w:val="fr-CA"/>
        </w:rPr>
        <w:t>mobilis</w:t>
      </w:r>
      <w:r>
        <w:rPr>
          <w:lang w:val="fr-CA"/>
        </w:rPr>
        <w:t xml:space="preserve"> dans la même configuration et défaire les substitutions. Afin de limiter les attaques par fréquence, la position du mobilis est changée quelques fois en cours de chiffrement et de déchiffrement. Afin d’obtenir la même position de </w:t>
      </w:r>
      <w:r>
        <w:rPr>
          <w:i/>
          <w:iCs/>
          <w:lang w:val="fr-CA"/>
        </w:rPr>
        <w:t>mobilis</w:t>
      </w:r>
      <w:r>
        <w:rPr>
          <w:lang w:val="fr-CA"/>
        </w:rPr>
        <w:t>, Alice et Bob doivent partager une clé secrète.</w:t>
      </w:r>
    </w:p>
    <w:p>
      <w:pPr>
        <w:pStyle w:val="Normal"/>
        <w:rPr>
          <w:lang w:val="fr-CA"/>
        </w:rPr>
      </w:pPr>
      <w:r>
        <w:rPr>
          <w:lang w:val="fr-CA"/>
        </w:rPr>
      </w:r>
    </w:p>
    <w:p>
      <w:pPr>
        <w:pStyle w:val="Normal"/>
        <w:rPr>
          <w:lang w:val="fr-CA"/>
        </w:rPr>
      </w:pPr>
      <w:r>
        <w:rPr>
          <w:lang w:val="fr-CA"/>
        </w:rPr>
        <w:t xml:space="preserve">La </w:t>
      </w:r>
      <w:r>
        <w:rPr>
          <w:i/>
          <w:iCs/>
          <w:lang w:val="fr-CA"/>
        </w:rPr>
        <w:t>formula</w:t>
      </w:r>
      <w:r>
        <w:rPr>
          <w:lang w:val="fr-CA"/>
        </w:rPr>
        <w:t xml:space="preserve"> et le cryptogramme peuvent être publics. La clé secrète doit être conservée secrètement par Alice et Bob.</w:t>
      </w:r>
    </w:p>
    <w:p>
      <w:pPr>
        <w:pStyle w:val="Normal"/>
        <w:rPr>
          <w:lang w:val="fr-CA"/>
        </w:rPr>
      </w:pPr>
      <w:r>
        <w:rPr>
          <w:lang w:val="fr-CA"/>
        </w:rPr>
      </w:r>
    </w:p>
    <w:p>
      <w:pPr>
        <w:pStyle w:val="Normal"/>
        <w:rPr>
          <w:b/>
          <w:b/>
          <w:bCs/>
          <w:lang w:val="fr-CA"/>
        </w:rPr>
      </w:pPr>
      <w:r>
        <w:rPr>
          <w:b/>
          <w:bCs/>
          <w:lang w:val="fr-CA"/>
        </w:rPr>
        <w:t>Voyons en détail, en suivant un exemple, les étapes du chiffre d’Alberti.</w:t>
      </w:r>
    </w:p>
    <w:p>
      <w:pPr>
        <w:pStyle w:val="Normal"/>
        <w:rPr>
          <w:lang w:val="fr-CA"/>
        </w:rPr>
      </w:pPr>
      <w:r>
        <w:rPr>
          <w:lang w:val="fr-CA"/>
        </w:rPr>
      </w:r>
      <w:r>
        <w:br w:type="page"/>
      </w:r>
    </w:p>
    <w:p>
      <w:pPr>
        <w:pStyle w:val="Heading2"/>
        <w:spacing w:before="280" w:after="280"/>
        <w:rPr/>
      </w:pPr>
      <w:bookmarkStart w:id="7" w:name="_Toc71020920"/>
      <w:r>
        <w:rPr/>
        <w:t>Précondition</w:t>
      </w:r>
      <w:bookmarkEnd w:id="7"/>
    </w:p>
    <w:p>
      <w:pPr>
        <w:pStyle w:val="Normal"/>
        <w:rPr>
          <w:lang w:val="fr-CA"/>
        </w:rPr>
      </w:pPr>
      <w:r>
        <w:rPr>
          <w:lang w:val="fr-CA"/>
        </w:rPr>
        <w:t xml:space="preserve">Alice et Bob ont chacun un disque d’Alberti. Alice et Bob partagent une clé secrète. Dans notre exemple, la clé est la lettre </w:t>
      </w:r>
      <w:r>
        <w:rPr>
          <w:rFonts w:ascii="Lucida Sans Typewriter" w:hAnsi="Lucida Sans Typewriter"/>
          <w:lang w:val="fr-CA"/>
        </w:rPr>
        <w:t>k</w:t>
      </w:r>
      <w:r>
        <w:rPr>
          <w:lang w:val="fr-CA"/>
        </w:rPr>
        <w:t xml:space="preserve">. </w:t>
      </w:r>
    </w:p>
    <w:p>
      <w:pPr>
        <w:pStyle w:val="Heading2"/>
        <w:spacing w:before="280" w:after="280"/>
        <w:rPr/>
      </w:pPr>
      <w:bookmarkStart w:id="8" w:name="_Toc71020921"/>
      <w:r>
        <w:rPr/>
        <w:t>Chiffrement d’un message</w:t>
      </w:r>
      <w:bookmarkEnd w:id="8"/>
    </w:p>
    <w:p>
      <w:pPr>
        <w:pStyle w:val="Normal"/>
        <w:rPr>
          <w:lang w:val="fr-CA"/>
        </w:rPr>
      </w:pPr>
      <w:r>
        <w:rPr>
          <w:lang w:val="fr-CA"/>
        </w:rPr>
        <w:t>Alice souhaite envoyer à Bob le message secret suivant : “</w:t>
      </w:r>
      <w:r>
        <w:rPr>
          <w:rFonts w:ascii="Lucida Sans Typewriter" w:hAnsi="Lucida Sans Typewriter"/>
          <w:lang w:val="fr-CA"/>
        </w:rPr>
        <w:t>les carottes sont cuites</w:t>
      </w:r>
      <w:r>
        <w:rPr>
          <w:lang w:val="fr-CA"/>
        </w:rPr>
        <w:t>”.</w:t>
      </w:r>
    </w:p>
    <w:p>
      <w:pPr>
        <w:pStyle w:val="ListParagraph"/>
        <w:numPr>
          <w:ilvl w:val="0"/>
          <w:numId w:val="2"/>
        </w:numPr>
        <w:spacing w:beforeAutospacing="1" w:afterAutospacing="1"/>
        <w:ind w:left="0" w:hanging="0"/>
        <w:contextualSpacing/>
        <w:rPr>
          <w:b/>
          <w:b/>
          <w:bCs/>
          <w:lang w:val="fr-CA"/>
        </w:rPr>
      </w:pPr>
      <w:r>
        <w:rPr>
          <w:b/>
          <w:bCs/>
          <w:lang w:val="fr-CA"/>
        </w:rPr>
        <w:t>Assainissement du message secret</w:t>
      </w:r>
    </w:p>
    <w:p>
      <w:pPr>
        <w:pStyle w:val="Normal"/>
        <w:rPr>
          <w:lang w:val="fr-CA"/>
        </w:rPr>
      </w:pPr>
      <w:r>
        <w:rPr>
          <w:lang w:val="fr-CA"/>
        </w:rPr>
        <w:t xml:space="preserve">Elle transforme son message de manière à pouvoir le chiffrer. Elle retire tous les symboles qui n’apparaissent pas sur le </w:t>
      </w:r>
      <w:r>
        <w:rPr>
          <w:i/>
          <w:iCs/>
          <w:lang w:val="fr-CA"/>
        </w:rPr>
        <w:t>stabilis</w:t>
      </w:r>
      <w:r>
        <w:rPr>
          <w:lang w:val="fr-CA"/>
        </w:rPr>
        <w:t xml:space="preserve">. Elle substitue la lettre </w:t>
      </w:r>
      <w:r>
        <w:rPr>
          <w:rFonts w:ascii="Lucida Sans Typewriter" w:hAnsi="Lucida Sans Typewriter"/>
          <w:lang w:val="fr-CA"/>
        </w:rPr>
        <w:t>U</w:t>
      </w:r>
      <w:r>
        <w:rPr>
          <w:lang w:val="fr-CA"/>
        </w:rPr>
        <w:t xml:space="preserve"> par </w:t>
      </w:r>
      <w:r>
        <w:rPr>
          <w:rFonts w:ascii="Lucida Sans Typewriter" w:hAnsi="Lucida Sans Typewriter"/>
          <w:lang w:val="fr-CA"/>
        </w:rPr>
        <w:t>VV</w:t>
      </w:r>
      <w:r>
        <w:rPr>
          <w:lang w:val="fr-CA"/>
        </w:rPr>
        <w:t>.</w:t>
      </w:r>
    </w:p>
    <w:p>
      <w:pPr>
        <w:pStyle w:val="Normal"/>
        <w:rPr>
          <w:lang w:val="fr-CA"/>
        </w:rPr>
      </w:pPr>
      <w:r>
        <w:rPr>
          <w:lang w:val="fr-CA"/>
        </w:rPr>
      </w:r>
    </w:p>
    <w:p>
      <w:pPr>
        <w:pStyle w:val="Normal"/>
        <w:rPr>
          <w:lang w:val="fr-CA"/>
        </w:rPr>
      </w:pPr>
      <w:r>
        <w:rPr>
          <w:lang w:val="fr-CA"/>
        </w:rPr>
        <w:t xml:space="preserve">Le message après encodage et avant chiffrement est : </w:t>
      </w:r>
      <w:r>
        <w:rPr>
          <w:rFonts w:ascii="Lucida Sans Typewriter" w:hAnsi="Lucida Sans Typewriter"/>
          <w:lang w:val="fr-CA"/>
        </w:rPr>
        <w:t>LESCAROTTESSONTCVVITES</w:t>
      </w:r>
    </w:p>
    <w:p>
      <w:pPr>
        <w:pStyle w:val="ListParagraph"/>
        <w:numPr>
          <w:ilvl w:val="0"/>
          <w:numId w:val="2"/>
        </w:numPr>
        <w:spacing w:beforeAutospacing="1" w:afterAutospacing="1"/>
        <w:ind w:left="0" w:hanging="0"/>
        <w:contextualSpacing/>
        <w:rPr>
          <w:b/>
          <w:b/>
          <w:bCs/>
          <w:lang w:val="fr-CA"/>
        </w:rPr>
      </w:pPr>
      <w:r>
        <w:rPr>
          <w:b/>
          <w:bCs/>
          <w:lang w:val="fr-CA"/>
        </w:rPr>
        <w:t>Ajout de bruit dans le message secret</w:t>
      </w:r>
    </w:p>
    <w:p>
      <w:pPr>
        <w:pStyle w:val="Normal"/>
        <w:rPr>
          <w:lang w:val="fr-CA"/>
        </w:rPr>
      </w:pPr>
      <w:r>
        <w:rPr>
          <w:lang w:val="fr-CA"/>
        </w:rPr>
        <w:t>Alice ajoute quelques chiffres entre 1 et 4 au hasard dans le message. Ceci servira à limiter la force des attaques par analyse de fréquence.</w:t>
      </w:r>
    </w:p>
    <w:p>
      <w:pPr>
        <w:pStyle w:val="Normal"/>
        <w:rPr>
          <w:lang w:val="fr-CA"/>
        </w:rPr>
      </w:pPr>
      <w:r>
        <w:rPr>
          <w:lang w:val="fr-CA"/>
        </w:rPr>
      </w:r>
    </w:p>
    <w:p>
      <w:pPr>
        <w:pStyle w:val="Normal"/>
        <w:rPr>
          <w:lang w:val="fr-CA"/>
        </w:rPr>
      </w:pPr>
      <w:r>
        <w:rPr>
          <w:lang w:val="fr-CA"/>
        </w:rPr>
        <w:t xml:space="preserve">Le message avec bruit est : </w:t>
      </w:r>
      <w:r>
        <w:rPr>
          <w:rFonts w:ascii="Lucida Sans Typewriter" w:hAnsi="Lucida Sans Typewriter"/>
          <w:lang w:val="fr-CA"/>
        </w:rPr>
        <w:t>L3ESCARO3TTESSONTCVVITES4</w:t>
      </w:r>
    </w:p>
    <w:p>
      <w:pPr>
        <w:pStyle w:val="ListParagraph"/>
        <w:numPr>
          <w:ilvl w:val="0"/>
          <w:numId w:val="2"/>
        </w:numPr>
        <w:spacing w:beforeAutospacing="1" w:afterAutospacing="1"/>
        <w:ind w:left="0" w:hanging="0"/>
        <w:contextualSpacing/>
        <w:rPr>
          <w:b/>
          <w:b/>
          <w:bCs/>
          <w:lang w:val="fr-CA"/>
        </w:rPr>
      </w:pPr>
      <w:r>
        <w:rPr>
          <w:b/>
          <w:bCs/>
          <w:lang w:val="fr-CA"/>
        </w:rPr>
        <w:t>Chiffrement du message secret</w:t>
      </w:r>
    </w:p>
    <w:p>
      <w:pPr>
        <w:pStyle w:val="Normal"/>
        <w:rPr>
          <w:lang w:val="fr-CA"/>
        </w:rPr>
      </w:pPr>
      <w:r>
        <w:rPr>
          <w:lang w:val="fr-CA"/>
        </w:rPr>
        <w:t>Alice sépare le message secret en plusieurs portions de longueur aléatoire :</w:t>
      </w:r>
    </w:p>
    <w:p>
      <w:pPr>
        <w:pStyle w:val="Normal"/>
        <w:rPr>
          <w:lang w:val="fr-CA"/>
        </w:rPr>
      </w:pPr>
      <w:r>
        <w:rPr>
          <w:rFonts w:ascii="Lucida Sans Typewriter" w:hAnsi="Lucida Sans Typewriter"/>
          <w:lang w:val="fr-CA"/>
        </w:rPr>
        <w:t>L3ESCARO3TTE</w:t>
      </w:r>
      <w:r>
        <w:rPr>
          <w:lang w:val="fr-CA"/>
        </w:rPr>
        <w:t xml:space="preserve">,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Alice chiffre chaque portion :</w:t>
      </w:r>
    </w:p>
    <w:p>
      <w:pPr>
        <w:pStyle w:val="Normal"/>
        <w:rPr>
          <w:lang w:val="fr-CA"/>
        </w:rPr>
      </w:pPr>
      <w:r>
        <w:rPr>
          <w:lang w:val="fr-CA"/>
        </w:rPr>
      </w:r>
    </w:p>
    <w:p>
      <w:pPr>
        <w:pStyle w:val="Normal"/>
        <w:rPr>
          <w:lang w:val="fr-CA"/>
        </w:rPr>
      </w:pPr>
      <w:r>
        <w:rPr>
          <w:lang w:val="fr-CA"/>
        </w:rPr>
        <w:t xml:space="preserve">Alice sélectionne la première portion </w:t>
      </w:r>
      <w:r>
        <w:rPr>
          <w:rFonts w:ascii="Lucida Sans Typewriter" w:hAnsi="Lucida Sans Typewriter"/>
          <w:lang w:val="fr-CA"/>
        </w:rPr>
        <w:t>L3ESCARO3TTE</w:t>
      </w:r>
      <w:r>
        <w:rPr>
          <w:lang w:val="fr-CA"/>
        </w:rPr>
        <w:t xml:space="preserve">. Elle pige une lettre du </w:t>
      </w:r>
      <w:r>
        <w:rPr>
          <w:i/>
          <w:iCs/>
          <w:lang w:val="fr-CA"/>
        </w:rPr>
        <w:t>stabilis</w:t>
      </w:r>
      <w:r>
        <w:rPr>
          <w:lang w:val="fr-CA"/>
        </w:rPr>
        <w:t xml:space="preserve"> au hasard. Disons </w:t>
      </w:r>
      <w:r>
        <w:rPr>
          <w:rFonts w:ascii="Lucida Sans Typewriter" w:hAnsi="Lucida Sans Typewriter"/>
          <w:lang w:val="fr-CA"/>
        </w:rPr>
        <w:t>T</w:t>
      </w:r>
      <w:r>
        <w:rPr>
          <w:lang w:val="fr-CA"/>
        </w:rPr>
        <w:t xml:space="preserve">. Nous appelons cette lettre </w:t>
      </w:r>
      <w:r>
        <w:rPr>
          <w:i/>
          <w:iCs/>
          <w:lang w:val="fr-CA"/>
        </w:rPr>
        <w:t>l’indice</w:t>
      </w:r>
      <w:r>
        <w:rPr>
          <w:lang w:val="fr-CA"/>
        </w:rPr>
        <w:t xml:space="preserve">. Elle tourne le </w:t>
      </w:r>
      <w:r>
        <w:rPr>
          <w:i/>
          <w:iCs/>
          <w:lang w:val="fr-CA"/>
        </w:rPr>
        <w:t>mobilis</w:t>
      </w:r>
      <w:r>
        <w:rPr>
          <w:lang w:val="fr-CA"/>
        </w:rPr>
        <w:t xml:space="preserve"> afin que la clé </w:t>
      </w:r>
      <w:r>
        <w:rPr>
          <w:rFonts w:ascii="Lucida Sans Typewriter" w:hAnsi="Lucida Sans Typewriter"/>
          <w:lang w:val="fr-CA"/>
        </w:rPr>
        <w:t>k</w:t>
      </w:r>
      <w:r>
        <w:rPr>
          <w:lang w:val="fr-CA"/>
        </w:rPr>
        <w:t xml:space="preserve"> soit vis-à-vis l’indice </w:t>
      </w:r>
      <w:r>
        <w:rPr>
          <w:rFonts w:ascii="Lucida Sans Typewriter" w:hAnsi="Lucida Sans Typewriter"/>
          <w:lang w:val="fr-CA"/>
        </w:rPr>
        <w:t>T</w:t>
      </w:r>
      <w:r>
        <w:rPr>
          <w:lang w:val="fr-CA"/>
        </w:rPr>
        <w:t xml:space="preserve">. Elle note la lettre du </w:t>
      </w:r>
      <w:r>
        <w:rPr>
          <w:i/>
          <w:iCs/>
          <w:lang w:val="fr-CA"/>
        </w:rPr>
        <w:t>mobilis</w:t>
      </w:r>
      <w:r>
        <w:rPr>
          <w:lang w:val="fr-CA"/>
        </w:rPr>
        <w:t xml:space="preserve"> qui est vis-à-vis les lettres de la portion du message sur le </w:t>
      </w:r>
      <w:r>
        <w:rPr>
          <w:i/>
          <w:iCs/>
          <w:lang w:val="fr-CA"/>
        </w:rPr>
        <w:t>stabilis</w:t>
      </w:r>
      <w:r>
        <w:rPr>
          <w:lang w:val="fr-CA"/>
        </w:rPr>
        <w:t>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ABCDEFGILMNOPQRS</w:t>
      </w:r>
      <w:r>
        <w:rPr>
          <w:rFonts w:ascii="Lucida Sans Typewriter" w:hAnsi="Lucida Sans Typewriter"/>
          <w:b/>
          <w:bCs/>
          <w:sz w:val="24"/>
          <w:szCs w:val="32"/>
          <w:u w:val="single"/>
          <w:lang w:val="fr-CA"/>
        </w:rPr>
        <w:t>T</w:t>
      </w:r>
      <w:r>
        <w:rPr>
          <w:rFonts w:ascii="Lucida Sans Typewriter" w:hAnsi="Lucida Sans Typewriter"/>
          <w:sz w:val="24"/>
          <w:szCs w:val="32"/>
          <w:lang w:val="fr-CA"/>
        </w:rPr>
        <w: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&amp;xysomqihfdbaceg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w:t>
      </w:r>
    </w:p>
    <w:p>
      <w:pPr>
        <w:pStyle w:val="Normal"/>
        <w:jc w:val="center"/>
        <w:rPr>
          <w:color w:val="767171" w:themeColor="background2" w:themeShade="80"/>
          <w:lang w:val="fr-CA"/>
        </w:rPr>
      </w:pPr>
      <w:r>
        <w:rPr>
          <w:rFonts w:ascii="Lucida Sans Typewriter" w:hAnsi="Lucida Sans Typewriter"/>
          <w:color w:val="767171" w:themeColor="background2" w:themeShade="80"/>
          <w:lang w:val="fr-CA"/>
        </w:rPr>
        <w:t xml:space="preserve">L3ESCARO3TTE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huogy&amp;ebukko</w:t>
      </w:r>
    </w:p>
    <w:p>
      <w:pPr>
        <w:pStyle w:val="Normal"/>
        <w:rPr>
          <w:lang w:val="fr-CA"/>
        </w:rPr>
      </w:pPr>
      <w:r>
        <w:rPr>
          <w:lang w:val="fr-CA"/>
        </w:rPr>
      </w:r>
    </w:p>
    <w:p>
      <w:pPr>
        <w:pStyle w:val="Normal"/>
        <w:rPr>
          <w:lang w:val="fr-CA"/>
        </w:rPr>
      </w:pPr>
      <w:r>
        <w:rPr>
          <w:lang w:val="fr-CA"/>
        </w:rPr>
        <w:t xml:space="preserve">Alice effectue les mêmes étapes avec les portions </w:t>
      </w:r>
      <w:r>
        <w:rPr>
          <w:rFonts w:ascii="Lucida Sans Typewriter" w:hAnsi="Lucida Sans Typewriter"/>
          <w:lang w:val="fr-CA"/>
        </w:rPr>
        <w:t>SSON</w:t>
      </w:r>
      <w:r>
        <w:rPr>
          <w:lang w:val="fr-CA"/>
        </w:rPr>
        <w:t xml:space="preserve">, </w:t>
      </w:r>
      <w:r>
        <w:rPr>
          <w:rFonts w:ascii="Lucida Sans Typewriter" w:hAnsi="Lucida Sans Typewriter"/>
          <w:lang w:val="fr-CA"/>
        </w:rPr>
        <w:t>T</w:t>
      </w:r>
      <w:r>
        <w:rPr>
          <w:lang w:val="fr-CA"/>
        </w:rPr>
        <w:t xml:space="preserve">, </w:t>
      </w:r>
      <w:r>
        <w:rPr>
          <w:rFonts w:ascii="Lucida Sans Typewriter" w:hAnsi="Lucida Sans Typewriter"/>
          <w:lang w:val="fr-CA"/>
        </w:rPr>
        <w:t>CVV</w:t>
      </w:r>
      <w:r>
        <w:rPr>
          <w:lang w:val="fr-CA"/>
        </w:rPr>
        <w:t xml:space="preserve">, </w:t>
      </w:r>
      <w:r>
        <w:rPr>
          <w:rFonts w:ascii="Lucida Sans Typewriter" w:hAnsi="Lucida Sans Typewriter"/>
          <w:lang w:val="fr-CA"/>
        </w:rPr>
        <w:t>ITES4</w:t>
      </w:r>
      <w:r>
        <w:rPr>
          <w:lang w:val="fr-CA"/>
        </w:rPr>
        <w:t xml:space="preserve">, pour lesquelles elle pige les indices </w:t>
      </w:r>
      <w:r>
        <w:rPr>
          <w:rFonts w:ascii="Lucida Sans Typewriter" w:hAnsi="Lucida Sans Typewriter"/>
          <w:lang w:val="fr-CA"/>
        </w:rPr>
        <w:t>N</w:t>
      </w:r>
      <w:r>
        <w:rPr>
          <w:lang w:val="fr-CA"/>
        </w:rPr>
        <w:t xml:space="preserve">, </w:t>
      </w:r>
      <w:r>
        <w:rPr>
          <w:rFonts w:ascii="Lucida Sans Typewriter" w:hAnsi="Lucida Sans Typewriter"/>
          <w:lang w:val="fr-CA"/>
        </w:rPr>
        <w:t>M</w:t>
      </w:r>
      <w:r>
        <w:rPr>
          <w:lang w:val="fr-CA"/>
        </w:rPr>
        <w:t xml:space="preserve">, </w:t>
      </w:r>
      <w:r>
        <w:rPr>
          <w:rFonts w:ascii="Lucida Sans Typewriter" w:hAnsi="Lucida Sans Typewriter"/>
          <w:lang w:val="fr-CA"/>
        </w:rPr>
        <w:t>D</w:t>
      </w:r>
      <w:r>
        <w:rPr>
          <w:lang w:val="fr-CA"/>
        </w:rPr>
        <w:t xml:space="preserve"> et </w:t>
      </w:r>
      <w:r>
        <w:rPr>
          <w:rFonts w:ascii="Lucida Sans Typewriter" w:hAnsi="Lucida Sans Typewriter"/>
          <w:lang w:val="fr-CA"/>
        </w:rPr>
        <w:t>E</w:t>
      </w:r>
      <w:r>
        <w:rPr>
          <w:lang w:val="fr-CA"/>
        </w:rPr>
        <w:t xml:space="preserve">, respectivement : </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ABCDEFGILM</w:t>
      </w:r>
      <w:r>
        <w:rPr>
          <w:rFonts w:ascii="Lucida Sans Typewriter" w:hAnsi="Lucida Sans Typewriter"/>
          <w:b/>
          <w:bCs/>
          <w:sz w:val="24"/>
          <w:szCs w:val="32"/>
          <w:u w:val="single"/>
          <w:lang w:val="fr-CA"/>
        </w:rPr>
        <w:t>N</w:t>
      </w:r>
      <w:r>
        <w:rPr>
          <w:rFonts w:ascii="Lucida Sans Typewriter" w:hAnsi="Lucida Sans Typewriter"/>
          <w:sz w:val="24"/>
          <w:szCs w:val="32"/>
          <w:lang w:val="fr-CA"/>
        </w:rPr>
        <w:t>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qihfdbaceg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SSON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ttlk</w:t>
      </w:r>
    </w:p>
    <w:p>
      <w:pPr>
        <w:pStyle w:val="Normal"/>
        <w:rPr>
          <w:rFonts w:ascii="Lucida Sans Typewriter" w:hAnsi="Lucida Sans Typewriter"/>
          <w:sz w:val="24"/>
          <w:szCs w:val="32"/>
          <w:lang w:val="fr-CA"/>
        </w:rPr>
      </w:pPr>
      <w:r>
        <w:rPr>
          <w:rFonts w:ascii="Lucida Sans Typewriter" w:hAnsi="Lucida Sans Typewriter"/>
          <w:sz w:val="24"/>
          <w:szCs w:val="32"/>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ABCDEFGIL</w:t>
      </w:r>
      <w:r>
        <w:rPr>
          <w:rFonts w:ascii="Lucida Sans Typewriter" w:hAnsi="Lucida Sans Typewriter"/>
          <w:b/>
          <w:bCs/>
          <w:sz w:val="24"/>
          <w:szCs w:val="32"/>
          <w:u w:val="single"/>
          <w:lang w:val="fr-CA"/>
        </w:rPr>
        <w:t>M</w:t>
      </w:r>
      <w:r>
        <w:rPr>
          <w:rFonts w:ascii="Lucida Sans Typewriter" w:hAnsi="Lucida Sans Typewriter"/>
          <w:sz w:val="24"/>
          <w:szCs w:val="32"/>
          <w:lang w:val="fr-CA"/>
        </w:rPr>
        <w:t>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ihfdbaceg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z</w:t>
      </w:r>
    </w:p>
    <w:p>
      <w:pPr>
        <w:pStyle w:val="Normal"/>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w:t>
      </w:r>
      <w:r>
        <w:rPr>
          <w:rFonts w:ascii="Lucida Sans Typewriter" w:hAnsi="Lucida Sans Typewriter"/>
          <w:b/>
          <w:bCs/>
          <w:sz w:val="24"/>
          <w:szCs w:val="32"/>
          <w:u w:val="single"/>
          <w:lang w:val="fr-CA"/>
        </w:rPr>
        <w:t>D</w:t>
      </w:r>
      <w:r>
        <w:rPr>
          <w:rFonts w:ascii="Lucida Sans Typewriter" w:hAnsi="Lucida Sans Typewriter"/>
          <w:sz w:val="24"/>
          <w:szCs w:val="32"/>
          <w:lang w:val="fr-CA"/>
        </w:rPr>
        <w:t>EFGILMNOPQRSTVXZ1234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lnprtuz&amp;xysomqihfdba</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CVV </w:t>
      </w:r>
      <w:r>
        <w:rPr>
          <w:rFonts w:eastAsia="Wingdings" w:cs="Wingdings" w:ascii="Wingdings" w:hAnsi="Wingdings"/>
          <w:color w:val="767171" w:themeColor="background2" w:themeShade="80"/>
          <w:lang w:val="fr-CA"/>
        </w:rPr>
        <w:t></w:t>
      </w:r>
      <w:r>
        <w:rPr>
          <w:rFonts w:ascii="Lucida Sans Typewriter" w:hAnsi="Lucida Sans Typewriter"/>
          <w:color w:val="767171" w:themeColor="background2" w:themeShade="80"/>
          <w:lang w:val="fr-CA"/>
        </w:rPr>
        <w:t xml:space="preserve"> gqq</w:t>
      </w:r>
    </w:p>
    <w:p>
      <w:pPr>
        <w:pStyle w:val="Normal"/>
        <w:jc w:val="center"/>
        <w:rPr>
          <w:lang w:val="fr-CA"/>
        </w:rPr>
      </w:pPr>
      <w:r>
        <w:rPr>
          <w:lang w:val="fr-CA"/>
        </w:rPr>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ABCD</w:t>
      </w:r>
      <w:r>
        <w:rPr>
          <w:rFonts w:ascii="Lucida Sans Typewriter" w:hAnsi="Lucida Sans Typewriter"/>
          <w:b/>
          <w:bCs/>
          <w:sz w:val="24"/>
          <w:szCs w:val="32"/>
          <w:u w:val="single"/>
          <w:lang w:val="fr-CA"/>
        </w:rPr>
        <w:t>E</w:t>
      </w:r>
      <w:r>
        <w:rPr>
          <w:rFonts w:ascii="Lucida Sans Typewriter" w:hAnsi="Lucida Sans Typewriter"/>
          <w:sz w:val="24"/>
          <w:szCs w:val="32"/>
          <w:lang w:val="fr-CA"/>
        </w:rPr>
        <w:t>FGILMNOPQRSTVXZ1234</w:t>
      </w:r>
    </w:p>
    <w:p>
      <w:pPr>
        <w:pStyle w:val="Normal"/>
        <w:jc w:val="center"/>
        <w:rPr>
          <w:rFonts w:ascii="Lucida Sans Typewriter" w:hAnsi="Lucida Sans Typewriter"/>
          <w:sz w:val="24"/>
          <w:szCs w:val="32"/>
          <w:lang w:val="fr-CA"/>
        </w:rPr>
      </w:pPr>
      <w:r>
        <w:rPr>
          <w:rFonts w:ascii="Lucida Sans Typewriter" w:hAnsi="Lucida Sans Typewriter"/>
          <w:sz w:val="24"/>
          <w:szCs w:val="32"/>
          <w:lang w:val="fr-CA"/>
        </w:rPr>
        <w:t>aceg</w:t>
      </w:r>
      <w:r>
        <w:rPr>
          <w:rFonts w:ascii="Lucida Sans Typewriter" w:hAnsi="Lucida Sans Typewriter"/>
          <w:b/>
          <w:bCs/>
          <w:sz w:val="24"/>
          <w:szCs w:val="32"/>
          <w:u w:val="single"/>
          <w:lang w:val="fr-CA"/>
        </w:rPr>
        <w:t>k</w:t>
      </w:r>
      <w:r>
        <w:rPr>
          <w:rFonts w:ascii="Lucida Sans Typewriter" w:hAnsi="Lucida Sans Typewriter"/>
          <w:sz w:val="24"/>
          <w:szCs w:val="32"/>
          <w:lang w:val="fr-CA"/>
        </w:rPr>
        <w:t>lnprtuz&amp;xysomqihfdb</w:t>
      </w:r>
    </w:p>
    <w:p>
      <w:pPr>
        <w:pStyle w:val="Normal"/>
        <w:jc w:val="center"/>
        <w:rPr>
          <w:rFonts w:ascii="Lucida Sans Typewriter" w:hAnsi="Lucida Sans Typewriter"/>
          <w:color w:val="767171" w:themeColor="background2" w:themeShade="80"/>
          <w:lang w:val="fr-CA"/>
        </w:rPr>
      </w:pPr>
      <w:r>
        <w:rPr>
          <w:rFonts w:ascii="Lucida Sans Typewriter" w:hAnsi="Lucida Sans Typewriter"/>
          <w:color w:val="767171" w:themeColor="background2" w:themeShade="80"/>
          <w:lang w:val="fr-CA"/>
        </w:rPr>
        <w:t xml:space="preserve">TES4 </w:t>
      </w:r>
      <w:r>
        <w:rPr>
          <w:rFonts w:eastAsia="Wingdings" w:cs="Wingdings" w:ascii="Wingdings" w:hAnsi="Wingdings"/>
          <w:color w:val="767171" w:themeColor="background2" w:themeShade="80"/>
        </w:rPr>
        <w:t></w:t>
      </w:r>
      <w:r>
        <w:rPr>
          <w:rFonts w:ascii="Lucida Sans Typewriter" w:hAnsi="Lucida Sans Typewriter"/>
          <w:color w:val="767171" w:themeColor="background2" w:themeShade="80"/>
          <w:lang w:val="fr-CA"/>
        </w:rPr>
        <w:t xml:space="preserve"> oksb</w:t>
      </w:r>
    </w:p>
    <w:p>
      <w:pPr>
        <w:pStyle w:val="Normal"/>
        <w:rPr>
          <w:lang w:val="fr-CA"/>
        </w:rPr>
      </w:pPr>
      <w:r>
        <w:rPr>
          <w:lang w:val="fr-CA"/>
        </w:rPr>
      </w:r>
    </w:p>
    <w:p>
      <w:pPr>
        <w:pStyle w:val="Normal"/>
        <w:rPr>
          <w:lang w:val="fr-CA"/>
        </w:rPr>
      </w:pPr>
      <w:r>
        <w:rPr>
          <w:lang w:val="fr-CA"/>
        </w:rPr>
        <w:t xml:space="preserve">Finalement, elle concatène toutes les portions chiffrées, chacune précédée de son indice : </w:t>
      </w:r>
      <w:r>
        <w:rPr>
          <w:rFonts w:ascii="Lucida Sans Typewriter" w:hAnsi="Lucida Sans Typewriter"/>
          <w:b/>
          <w:bCs/>
          <w:lang w:val="fr-CA"/>
        </w:rPr>
        <w:t>T</w:t>
      </w:r>
      <w:r>
        <w:rPr>
          <w:rFonts w:ascii="Lucida Sans Typewriter" w:hAnsi="Lucida Sans Typewriter"/>
          <w:lang w:val="fr-CA"/>
        </w:rPr>
        <w:t>huogy&amp;ebukko</w:t>
      </w:r>
      <w:r>
        <w:rPr>
          <w:rFonts w:ascii="Lucida Sans Typewriter" w:hAnsi="Lucida Sans Typewriter"/>
          <w:b/>
          <w:bCs/>
          <w:lang w:val="fr-CA"/>
        </w:rPr>
        <w:t>N</w:t>
      </w:r>
      <w:r>
        <w:rPr>
          <w:rFonts w:ascii="Lucida Sans Typewriter" w:hAnsi="Lucida Sans Typewriter"/>
          <w:lang w:val="fr-CA"/>
        </w:rPr>
        <w:t>ttlk</w:t>
      </w:r>
      <w:r>
        <w:rPr>
          <w:rFonts w:ascii="Lucida Sans Typewriter" w:hAnsi="Lucida Sans Typewriter"/>
          <w:b/>
          <w:bCs/>
          <w:lang w:val="fr-CA"/>
        </w:rPr>
        <w:t>M</w:t>
      </w:r>
      <w:r>
        <w:rPr>
          <w:rFonts w:ascii="Lucida Sans Typewriter" w:hAnsi="Lucida Sans Typewriter"/>
          <w:lang w:val="fr-CA"/>
        </w:rPr>
        <w:t>z</w:t>
      </w:r>
      <w:r>
        <w:rPr>
          <w:rFonts w:ascii="Lucida Sans Typewriter" w:hAnsi="Lucida Sans Typewriter"/>
          <w:b/>
          <w:bCs/>
          <w:lang w:val="fr-CA"/>
        </w:rPr>
        <w:t>D</w:t>
      </w:r>
      <w:r>
        <w:rPr>
          <w:rFonts w:ascii="Lucida Sans Typewriter" w:hAnsi="Lucida Sans Typewriter"/>
          <w:lang w:val="fr-CA"/>
        </w:rPr>
        <w:t>gqq</w:t>
      </w:r>
      <w:r>
        <w:rPr>
          <w:rFonts w:ascii="Lucida Sans Typewriter" w:hAnsi="Lucida Sans Typewriter"/>
          <w:b/>
          <w:bCs/>
          <w:lang w:val="fr-CA"/>
        </w:rPr>
        <w:t>E</w:t>
      </w:r>
      <w:r>
        <w:rPr>
          <w:rFonts w:ascii="Lucida Sans Typewriter" w:hAnsi="Lucida Sans Typewriter"/>
          <w:lang w:val="fr-CA"/>
        </w:rPr>
        <w:t>poksb</w:t>
      </w:r>
    </w:p>
    <w:p>
      <w:pPr>
        <w:pStyle w:val="ListParagraph"/>
        <w:numPr>
          <w:ilvl w:val="0"/>
          <w:numId w:val="2"/>
        </w:numPr>
        <w:spacing w:beforeAutospacing="1" w:afterAutospacing="1"/>
        <w:ind w:left="0" w:hanging="0"/>
        <w:contextualSpacing/>
        <w:rPr>
          <w:b/>
          <w:b/>
          <w:bCs/>
          <w:lang w:val="fr-CA"/>
        </w:rPr>
      </w:pPr>
      <w:r>
        <w:rPr>
          <w:b/>
          <w:bCs/>
          <w:lang w:val="fr-CA"/>
        </w:rPr>
        <w:t>Publication</w:t>
      </w:r>
    </w:p>
    <w:p>
      <w:pPr>
        <w:pStyle w:val="Normal"/>
        <w:rPr>
          <w:lang w:val="fr-CA"/>
        </w:rPr>
      </w:pPr>
      <w:r>
        <w:rPr>
          <w:lang w:val="fr-CA"/>
        </w:rPr>
        <w:t xml:space="preserve">Alice envoie le crypogramme </w:t>
      </w:r>
      <w:r>
        <w:rPr>
          <w:rFonts w:ascii="Lucida Sans Typewriter" w:hAnsi="Lucida Sans Typewriter"/>
          <w:lang w:val="fr-CA"/>
        </w:rPr>
        <w:t>Thuogy&amp;ebukkoNttlkMzDgqqEpoksb</w:t>
      </w:r>
      <w:r>
        <w:rPr>
          <w:lang w:val="fr-CA"/>
        </w:rPr>
        <w:t xml:space="preserve"> à Bob.</w:t>
      </w:r>
    </w:p>
    <w:p>
      <w:pPr>
        <w:pStyle w:val="Heading2"/>
        <w:spacing w:before="280" w:after="280"/>
        <w:rPr/>
      </w:pPr>
      <w:bookmarkStart w:id="9" w:name="_Toc71020922"/>
      <w:r>
        <w:rPr/>
        <w:t>Déchiffrement d’un message</w:t>
      </w:r>
      <w:bookmarkEnd w:id="9"/>
    </w:p>
    <w:p>
      <w:pPr>
        <w:pStyle w:val="ListParagraph"/>
        <w:numPr>
          <w:ilvl w:val="0"/>
          <w:numId w:val="2"/>
        </w:numPr>
        <w:spacing w:beforeAutospacing="1" w:afterAutospacing="1"/>
        <w:ind w:left="0" w:hanging="0"/>
        <w:contextualSpacing/>
        <w:rPr>
          <w:b/>
          <w:b/>
          <w:bCs/>
          <w:lang w:val="fr-CA"/>
        </w:rPr>
      </w:pPr>
      <w:r>
        <w:rPr>
          <w:b/>
          <w:bCs/>
          <w:lang w:val="fr-CA"/>
        </w:rPr>
        <w:t>Déchiffrement</w:t>
      </w:r>
    </w:p>
    <w:p>
      <w:pPr>
        <w:pStyle w:val="Normal"/>
        <w:rPr>
          <w:lang w:val="fr-CA"/>
        </w:rPr>
      </w:pPr>
      <w:r>
        <w:rPr>
          <w:lang w:val="fr-CA"/>
        </w:rPr>
        <w:t xml:space="preserve">Bob reçoit le cryptogramme </w:t>
      </w:r>
      <w:r>
        <w:rPr>
          <w:rFonts w:ascii="Lucida Sans Typewriter" w:hAnsi="Lucida Sans Typewriter"/>
          <w:lang w:val="fr-CA"/>
        </w:rPr>
        <w:t>Thuogy&amp;ebukkoNttlkMzDgqqEpoksb</w:t>
      </w:r>
      <w:r>
        <w:rPr>
          <w:lang w:val="fr-CA"/>
        </w:rPr>
        <w:t>.</w:t>
      </w:r>
    </w:p>
    <w:p>
      <w:pPr>
        <w:pStyle w:val="Normal"/>
        <w:rPr>
          <w:lang w:val="fr-CA"/>
        </w:rPr>
      </w:pPr>
      <w:r>
        <w:rPr>
          <w:lang w:val="fr-CA"/>
        </w:rPr>
      </w:r>
    </w:p>
    <w:p>
      <w:pPr>
        <w:pStyle w:val="Normal"/>
        <w:rPr>
          <w:lang w:val="fr-CA"/>
        </w:rPr>
      </w:pPr>
      <w:r>
        <w:rPr>
          <w:lang w:val="fr-CA"/>
        </w:rPr>
        <w:t xml:space="preserve">Il sait que la clé secrète est </w:t>
      </w:r>
      <w:r>
        <w:rPr>
          <w:rFonts w:ascii="Lucida Sans Typewriter" w:hAnsi="Lucida Sans Typewriter"/>
          <w:lang w:val="fr-CA"/>
        </w:rPr>
        <w:t>k</w:t>
      </w:r>
      <w:r>
        <w:rPr>
          <w:lang w:val="fr-CA"/>
        </w:rPr>
        <w:t xml:space="preserve">. Quand il voit une lettre majuscule, il tourne son dispositif afin que celle-ci soit vis-à-vis la clé </w:t>
      </w:r>
      <w:r>
        <w:rPr>
          <w:rFonts w:ascii="Lucida Sans Typewriter" w:hAnsi="Lucida Sans Typewriter"/>
          <w:lang w:val="fr-CA"/>
        </w:rPr>
        <w:t>k</w:t>
      </w:r>
      <w:r>
        <w:rPr>
          <w:lang w:val="fr-CA"/>
        </w:rPr>
        <w:t xml:space="preserve"> et substitue chaque lettre du cryptogramme par la lettre correspondante du stabilis.</w:t>
      </w:r>
    </w:p>
    <w:p>
      <w:pPr>
        <w:pStyle w:val="ListParagraph"/>
        <w:numPr>
          <w:ilvl w:val="0"/>
          <w:numId w:val="2"/>
        </w:numPr>
        <w:spacing w:beforeAutospacing="1" w:afterAutospacing="1"/>
        <w:contextualSpacing/>
        <w:rPr>
          <w:b/>
          <w:b/>
          <w:bCs/>
          <w:lang w:val="fr-CA"/>
        </w:rPr>
      </w:pPr>
      <w:r>
        <w:rPr>
          <w:b/>
          <w:bCs/>
          <w:lang w:val="fr-CA"/>
        </w:rPr>
        <w:t>Interprétation</w:t>
      </w:r>
    </w:p>
    <w:p>
      <w:pPr>
        <w:pStyle w:val="Normal"/>
        <w:rPr>
          <w:lang w:val="fr-CA"/>
        </w:rPr>
      </w:pPr>
      <w:r>
        <w:rPr>
          <w:lang w:val="fr-CA"/>
        </w:rPr>
        <w:t>Bob retire les chiffres du message. Il devine le message clair grâce aux règles de substitution et à sa connaissance du français.</w:t>
      </w:r>
    </w:p>
    <w:p>
      <w:pPr>
        <w:pStyle w:val="Heading2"/>
        <w:spacing w:before="280" w:after="280"/>
        <w:rPr/>
      </w:pPr>
      <w:bookmarkStart w:id="10" w:name="_Toc71020923"/>
      <w:r>
        <w:rPr/>
        <w:t>Cryptanalyse</w:t>
      </w:r>
      <w:bookmarkEnd w:id="10"/>
    </w:p>
    <w:p>
      <w:pPr>
        <w:pStyle w:val="Normal"/>
        <w:rPr>
          <w:lang w:val="fr-CA"/>
        </w:rPr>
      </w:pPr>
      <w:r>
        <w:rPr>
          <w:lang w:val="fr-CA"/>
        </w:rPr>
        <w:t xml:space="preserve">Alberti a complexifié son chiffre en donnant aux nombres de 11 à 4444 une signification dans un livre de code. Par exemple, le nombre 45 pouvait signifier “le pape”. Le nombre 3223 pouvait signifier : “À la lecture d’un chiffre </w:t>
      </w:r>
      <w:r>
        <w:rPr>
          <w:i/>
          <w:iCs/>
          <w:lang w:val="fr-CA"/>
        </w:rPr>
        <w:t>n</w:t>
      </w:r>
      <w:r>
        <w:rPr>
          <w:lang w:val="fr-CA"/>
        </w:rPr>
        <w:t xml:space="preserve"> entre 1 et 4, tourner le disque de n positions dans le sens anti-horaire”. Dans cette version avancée, Alice et Bob doivent avoir chacun une copie identique du livre de code et le conserver secrètement.</w:t>
      </w:r>
    </w:p>
    <w:p>
      <w:pPr>
        <w:pStyle w:val="Normal"/>
        <w:rPr>
          <w:lang w:val="fr-CA"/>
        </w:rPr>
      </w:pPr>
      <w:r>
        <w:rPr>
          <w:lang w:val="fr-CA"/>
        </w:rPr>
      </w:r>
    </w:p>
    <w:p>
      <w:pPr>
        <w:pStyle w:val="Normal"/>
        <w:rPr>
          <w:lang w:val="fr-CA"/>
        </w:rPr>
      </w:pPr>
      <w:r>
        <w:rPr>
          <w:lang w:val="fr-CA"/>
        </w:rPr>
        <w:t>Le chiffre d’Alberti était très sûr en son temps. Comme la position du disque change en cours de message selon des règles complexes, il est robuste contre les attaques par analyse de fréquences. En plus, le chiffrement et le déchiffrement sont plutôt rapides à exécuter manuellement.</w:t>
      </w:r>
    </w:p>
    <w:p>
      <w:pPr>
        <w:pStyle w:val="Normal"/>
        <w:rPr>
          <w:lang w:val="fr-CA"/>
        </w:rPr>
      </w:pPr>
      <w:r>
        <w:rPr>
          <w:lang w:val="fr-CA"/>
        </w:rPr>
      </w:r>
    </w:p>
    <w:p>
      <w:pPr>
        <w:pStyle w:val="Normal"/>
        <w:rPr>
          <w:lang w:val="fr-CA"/>
        </w:rPr>
      </w:pPr>
      <w:r>
        <w:rPr>
          <w:lang w:val="fr-CA"/>
        </w:rPr>
        <w:t>Le disque d’Alberti n’est évidemment pas sûr en pratique. Une attaque par force brute est faisable. Pour deviner le message, un adversaire peut essayer chacune des 24 clés et reconstruire le message.</w:t>
      </w:r>
    </w:p>
    <w:p>
      <w:pPr>
        <w:pStyle w:val="Normal"/>
        <w:spacing w:lineRule="auto" w:line="259" w:before="0" w:after="160"/>
        <w:rPr>
          <w:lang w:val="fr-CA"/>
        </w:rPr>
      </w:pPr>
      <w:r>
        <w:rPr>
          <w:lang w:val="fr-CA"/>
        </w:rPr>
      </w:r>
      <w:r>
        <w:br w:type="page"/>
      </w:r>
    </w:p>
    <w:p>
      <w:pPr>
        <w:pStyle w:val="Heading1"/>
        <w:spacing w:before="280" w:after="280"/>
        <w:ind w:left="0" w:hanging="0"/>
        <w:rPr/>
      </w:pPr>
      <w:bookmarkStart w:id="11" w:name="_Toc71020924"/>
      <w:r>
        <w:rPr/>
        <w:t>Comment bâtir AlberPi</w:t>
      </w:r>
      <w:bookmarkEnd w:id="11"/>
    </w:p>
    <w:p>
      <w:pPr>
        <w:pStyle w:val="Normal"/>
        <w:rPr>
          <w:lang w:val="fr-CA"/>
        </w:rPr>
      </w:pPr>
      <w:r>
        <w:rPr>
          <w:lang w:val="fr-CA"/>
        </w:rPr>
        <w:t>Si AlberPi est perdu, ou brisé, il peut être reconstruit selon les indications suivantes.</w:t>
      </w:r>
    </w:p>
    <w:p>
      <w:pPr>
        <w:pStyle w:val="Heading2"/>
        <w:spacing w:before="280" w:after="280"/>
        <w:rPr/>
      </w:pPr>
      <w:bookmarkStart w:id="12" w:name="_Toc71020925"/>
      <w:r>
        <w:rPr/>
        <w:t>Materiel</w:t>
      </w:r>
      <w:bookmarkEnd w:id="12"/>
    </w:p>
    <w:p>
      <w:pPr>
        <w:pStyle w:val="ListParagraph"/>
        <w:numPr>
          <w:ilvl w:val="0"/>
          <w:numId w:val="1"/>
        </w:numPr>
        <w:suppressAutoHyphens w:val="true"/>
        <w:rPr>
          <w:lang w:val="fr-CA"/>
        </w:rPr>
      </w:pPr>
      <w:r>
        <w:rPr>
          <w:lang w:val="fr-CA"/>
        </w:rPr>
        <w:t>Raspberry Pi (avec GPIO) et son alimentation.</w:t>
      </w:r>
    </w:p>
    <w:p>
      <w:pPr>
        <w:pStyle w:val="ListParagraph"/>
        <w:numPr>
          <w:ilvl w:val="0"/>
          <w:numId w:val="1"/>
        </w:numPr>
        <w:suppressAutoHyphens w:val="true"/>
        <w:rPr>
          <w:lang w:val="fr-CA"/>
        </w:rPr>
      </w:pPr>
      <w:r>
        <w:rPr>
          <w:lang w:val="fr-CA"/>
        </w:rPr>
        <w:t>Potentiomètre 360° continu (5V)</w:t>
      </w:r>
    </w:p>
    <w:p>
      <w:pPr>
        <w:pStyle w:val="ListParagraph"/>
        <w:numPr>
          <w:ilvl w:val="1"/>
          <w:numId w:val="1"/>
        </w:numPr>
        <w:suppressAutoHyphens w:val="true"/>
        <w:rPr>
          <w:lang w:val="fr-CA"/>
        </w:rPr>
      </w:pPr>
      <w:hyperlink r:id="rId3">
        <w:r>
          <w:rPr>
            <w:rStyle w:val="InternetLink"/>
            <w:rFonts w:eastAsia="" w:eastAsiaTheme="majorEastAsia"/>
            <w:lang w:val="fr-CA"/>
          </w:rPr>
          <w:t>https://www.digikey.ca/en/products/detail/tt-electronics-bi/6127V1A360L-5FS/2620662</w:t>
        </w:r>
      </w:hyperlink>
    </w:p>
    <w:p>
      <w:pPr>
        <w:pStyle w:val="ListParagraph"/>
        <w:numPr>
          <w:ilvl w:val="0"/>
          <w:numId w:val="1"/>
        </w:numPr>
        <w:suppressAutoHyphens w:val="true"/>
        <w:rPr>
          <w:lang w:val="fr-CA"/>
        </w:rPr>
      </w:pPr>
      <w:r>
        <w:rPr>
          <w:lang w:val="fr-CA"/>
        </w:rPr>
        <w:t>Convertisseur analogue à digital PCF8591T</w:t>
      </w:r>
    </w:p>
    <w:p>
      <w:pPr>
        <w:pStyle w:val="ListParagraph"/>
        <w:numPr>
          <w:ilvl w:val="1"/>
          <w:numId w:val="1"/>
        </w:numPr>
        <w:suppressAutoHyphens w:val="true"/>
        <w:rPr>
          <w:lang w:val="fr-CA"/>
        </w:rPr>
      </w:pPr>
      <w:hyperlink r:id="rId4">
        <w:r>
          <w:rPr>
            <w:rStyle w:val="InternetLink"/>
            <w:rFonts w:eastAsia="" w:eastAsiaTheme="majorEastAsia"/>
            <w:lang w:val="fr-CA"/>
          </w:rPr>
          <w:t>https://www.nxp.com/docs/en/data-sheet/PCF8591.pdf</w:t>
        </w:r>
      </w:hyperlink>
    </w:p>
    <w:p>
      <w:pPr>
        <w:pStyle w:val="ListParagraph"/>
        <w:numPr>
          <w:ilvl w:val="0"/>
          <w:numId w:val="1"/>
        </w:numPr>
        <w:suppressAutoHyphens w:val="true"/>
        <w:rPr>
          <w:lang w:val="fr-CA"/>
        </w:rPr>
      </w:pPr>
      <w:r>
        <w:rPr>
          <w:lang w:val="fr-CA"/>
        </w:rPr>
        <w:t xml:space="preserve">Convertisseur de niveau logique bidirectionnel compatible avec i2C. (BSS138) </w:t>
      </w:r>
    </w:p>
    <w:p>
      <w:pPr>
        <w:pStyle w:val="ListParagraph"/>
        <w:numPr>
          <w:ilvl w:val="1"/>
          <w:numId w:val="1"/>
        </w:numPr>
        <w:suppressAutoHyphens w:val="true"/>
        <w:rPr>
          <w:lang w:val="fr-CA"/>
        </w:rPr>
      </w:pPr>
      <w:hyperlink r:id="rId5">
        <w:r>
          <w:rPr>
            <w:rStyle w:val="InternetLink"/>
            <w:rFonts w:eastAsia="" w:eastAsiaTheme="majorEastAsia"/>
            <w:lang w:val="fr-CA"/>
          </w:rPr>
          <w:t>https://www.adafruit.com/product/757</w:t>
        </w:r>
      </w:hyperlink>
    </w:p>
    <w:p>
      <w:pPr>
        <w:pStyle w:val="ListParagraph"/>
        <w:numPr>
          <w:ilvl w:val="0"/>
          <w:numId w:val="1"/>
        </w:numPr>
        <w:suppressAutoHyphens w:val="true"/>
        <w:rPr>
          <w:lang w:val="fr-CA"/>
        </w:rPr>
      </w:pPr>
      <w:r>
        <w:rPr>
          <w:lang w:val="fr-CA"/>
        </w:rPr>
        <w:t>1 résistor 220Ω</w:t>
      </w:r>
    </w:p>
    <w:p>
      <w:pPr>
        <w:pStyle w:val="ListParagraph"/>
        <w:numPr>
          <w:ilvl w:val="0"/>
          <w:numId w:val="1"/>
        </w:numPr>
        <w:suppressAutoHyphens w:val="true"/>
        <w:rPr>
          <w:lang w:val="fr-CA"/>
        </w:rPr>
      </w:pPr>
      <w:r>
        <w:rPr>
          <w:lang w:val="fr-CA"/>
        </w:rPr>
        <w:t>2 résistors 10kΩ</w:t>
      </w:r>
    </w:p>
    <w:p>
      <w:pPr>
        <w:pStyle w:val="ListParagraph"/>
        <w:numPr>
          <w:ilvl w:val="0"/>
          <w:numId w:val="1"/>
        </w:numPr>
        <w:suppressAutoHyphens w:val="true"/>
        <w:rPr>
          <w:lang w:val="fr-CA"/>
        </w:rPr>
      </w:pPr>
      <w:r>
        <w:rPr>
          <w:lang w:val="fr-CA"/>
        </w:rPr>
        <w:t>Une DEL rouge</w:t>
      </w:r>
    </w:p>
    <w:p>
      <w:pPr>
        <w:pStyle w:val="ListParagraph"/>
        <w:numPr>
          <w:ilvl w:val="0"/>
          <w:numId w:val="1"/>
        </w:numPr>
        <w:suppressAutoHyphens w:val="true"/>
        <w:rPr>
          <w:lang w:val="fr-CA"/>
        </w:rPr>
      </w:pPr>
      <w:r>
        <w:rPr>
          <w:lang w:val="fr-CA"/>
        </w:rPr>
        <w:t>Perfboard et matériel de soudure</w:t>
      </w:r>
    </w:p>
    <w:p>
      <w:pPr>
        <w:pStyle w:val="ListParagraph"/>
        <w:numPr>
          <w:ilvl w:val="0"/>
          <w:numId w:val="1"/>
        </w:numPr>
        <w:suppressAutoHyphens w:val="true"/>
        <w:rPr>
          <w:lang w:val="fr-CA"/>
        </w:rPr>
      </w:pPr>
      <w:r>
        <w:rPr>
          <w:i/>
          <w:iCs/>
          <w:lang w:val="fr-CA"/>
        </w:rPr>
        <w:t>Formula</w:t>
      </w:r>
      <w:r>
        <w:rPr>
          <w:lang w:val="fr-CA"/>
        </w:rPr>
        <w:t xml:space="preserve"> d’Alberti cartonné</w:t>
      </w:r>
    </w:p>
    <w:p>
      <w:pPr>
        <w:pStyle w:val="ListParagraph"/>
        <w:numPr>
          <w:ilvl w:val="0"/>
          <w:numId w:val="1"/>
        </w:numPr>
        <w:suppressAutoHyphens w:val="true"/>
        <w:rPr>
          <w:lang w:val="fr-CA"/>
        </w:rPr>
      </w:pPr>
      <w:r>
        <w:rPr>
          <w:lang w:val="fr-CA"/>
        </w:rPr>
        <w:t>Boîte en carton</w:t>
      </w:r>
    </w:p>
    <w:p>
      <w:pPr>
        <w:pStyle w:val="ListParagraph"/>
        <w:numPr>
          <w:ilvl w:val="0"/>
          <w:numId w:val="1"/>
        </w:numPr>
        <w:suppressAutoHyphens w:val="true"/>
        <w:rPr>
          <w:lang w:val="fr-CA"/>
        </w:rPr>
      </w:pPr>
      <w:r>
        <w:rPr>
          <w:lang w:val="fr-CA"/>
        </w:rPr>
        <w:t>(Facultatif) 3 boutons</w:t>
      </w:r>
    </w:p>
    <w:p>
      <w:pPr>
        <w:pStyle w:val="ListParagraph"/>
        <w:numPr>
          <w:ilvl w:val="0"/>
          <w:numId w:val="1"/>
        </w:numPr>
        <w:suppressAutoHyphens w:val="true"/>
        <w:rPr>
          <w:lang w:val="fr-CA"/>
        </w:rPr>
      </w:pPr>
      <w:r>
        <w:rPr>
          <w:lang w:val="fr-CA"/>
        </w:rPr>
        <w:t xml:space="preserve">(Facultatif) Afficheur LCD 16x2 avec module d’adaptation I2C </w:t>
      </w:r>
    </w:p>
    <w:p>
      <w:pPr>
        <w:pStyle w:val="ListParagraph"/>
        <w:numPr>
          <w:ilvl w:val="1"/>
          <w:numId w:val="1"/>
        </w:numPr>
        <w:suppressAutoHyphens w:val="true"/>
        <w:rPr>
          <w:lang w:val="fr-CA"/>
        </w:rPr>
      </w:pPr>
      <w:hyperlink r:id="rId6">
        <w:r>
          <w:rPr>
            <w:rStyle w:val="InternetLink"/>
            <w:lang w:val="fr-CA"/>
          </w:rPr>
          <w:t>https://www.amazon.ca/SunFounder-Serial-Module-Display-Arduino/dp/B019K5X53O</w:t>
        </w:r>
      </w:hyperlink>
    </w:p>
    <w:p>
      <w:pPr>
        <w:pStyle w:val="Heading2"/>
        <w:spacing w:before="280" w:after="280"/>
        <w:rPr/>
      </w:pPr>
      <w:bookmarkStart w:id="13" w:name="_Toc71020926"/>
      <w:r>
        <w:rPr/>
        <w:t>Schéma du circuit</w:t>
      </w:r>
      <w:bookmarkEnd w:id="13"/>
    </w:p>
    <w:p>
      <w:pPr>
        <w:pStyle w:val="Normal"/>
        <w:spacing w:before="280" w:after="280"/>
        <w:rPr/>
      </w:pPr>
      <w:r>
        <w:rPr/>
        <w:drawing>
          <wp:anchor behindDoc="0" distT="0" distB="0" distL="0" distR="0" simplePos="0" locked="0" layoutInCell="0" allowOverlap="1" relativeHeight="3">
            <wp:simplePos x="0" y="0"/>
            <wp:positionH relativeFrom="column">
              <wp:posOffset>240030</wp:posOffset>
            </wp:positionH>
            <wp:positionV relativeFrom="paragraph">
              <wp:posOffset>635</wp:posOffset>
            </wp:positionV>
            <wp:extent cx="4904740" cy="2919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04740" cy="2919095"/>
                    </a:xfrm>
                    <a:prstGeom prst="rect">
                      <a:avLst/>
                    </a:prstGeom>
                  </pic:spPr>
                </pic:pic>
              </a:graphicData>
            </a:graphic>
          </wp:anchor>
        </w:drawing>
      </w:r>
      <w:r>
        <w:br w:type="page"/>
      </w:r>
    </w:p>
    <w:p>
      <w:pPr>
        <w:pStyle w:val="Heading1"/>
        <w:spacing w:before="280" w:after="280"/>
        <w:ind w:left="0" w:hanging="0"/>
        <w:rPr>
          <w:rFonts w:ascii="Calibri Light" w:hAnsi="Calibri Light" w:eastAsia="" w:cs="" w:asciiTheme="majorHAnsi" w:cstheme="majorBidi" w:eastAsiaTheme="majorEastAsia" w:hAnsiTheme="majorHAnsi"/>
          <w:bCs/>
          <w:color w:val="2F5496" w:themeColor="accent1" w:themeShade="bf"/>
          <w:kern w:val="2"/>
          <w:sz w:val="26"/>
          <w:szCs w:val="26"/>
          <w:lang w:val="fr-CA"/>
        </w:rPr>
      </w:pPr>
      <w:r>
        <w:rPr>
          <w:rFonts w:eastAsia="" w:cs="" w:ascii="Calibri Light" w:hAnsi="Calibri Light" w:cstheme="majorBidi" w:eastAsiaTheme="majorEastAsia"/>
          <w:bCs/>
          <w:color w:val="2F5496" w:themeColor="accent1" w:themeShade="bf"/>
          <w:kern w:val="2"/>
          <w:sz w:val="26"/>
          <w:szCs w:val="26"/>
          <w:lang w:val="fr-CA"/>
        </w:rPr>
        <w:t>Installation</w:t>
      </w:r>
      <w:ins w:id="0" w:author="Unknown Author" w:date="2021-07-30T21:36:23Z">
        <w:r>
          <w:rPr>
            <w:rFonts w:eastAsia="" w:cs="" w:ascii="Calibri Light" w:hAnsi="Calibri Light" w:asciiTheme="majorHAnsi" w:cstheme="majorBidi" w:eastAsiaTheme="majorEastAsia" w:hAnsiTheme="majorHAnsi"/>
            <w:bCs/>
            <w:color w:val="2F5496" w:themeColor="accent1" w:themeShade="bf"/>
            <w:kern w:val="2"/>
            <w:sz w:val="26"/>
            <w:szCs w:val="26"/>
            <w:lang w:val="fr-CA"/>
          </w:rPr>
          <w:t xml:space="preserve"> et configuration du RaspberryPi</w:t>
        </w:r>
      </w:ins>
    </w:p>
    <w:p>
      <w:pPr>
        <w:pStyle w:val="Normal"/>
        <w:spacing w:before="280" w:after="280"/>
        <w:ind w:left="0" w:hanging="0"/>
        <w:rPr/>
      </w:pPr>
      <w:r>
        <w:rPr/>
        <w:t>Sur un RaspberryPi avec GPIO et Wifi</w:t>
      </w:r>
    </w:p>
    <w:p>
      <w:pPr>
        <w:pStyle w:val="Normal"/>
        <w:numPr>
          <w:ilvl w:val="0"/>
          <w:numId w:val="1"/>
        </w:numPr>
        <w:suppressAutoHyphens w:val="true"/>
        <w:rPr>
          <w:lang w:val="fr-CA"/>
        </w:rPr>
      </w:pPr>
      <w:r>
        <w:rPr>
          <w:lang w:val="fr-CA"/>
        </w:rPr>
        <w:t>Mettre à jour le PI</w:t>
      </w:r>
    </w:p>
    <w:p>
      <w:pPr>
        <w:pStyle w:val="Normal"/>
        <w:numPr>
          <w:ilvl w:val="1"/>
          <w:numId w:val="1"/>
        </w:numPr>
        <w:suppressAutoHyphens w:val="true"/>
        <w:rPr>
          <w:rFonts w:ascii="Cousine" w:hAnsi="Cousine"/>
        </w:rPr>
      </w:pPr>
      <w:r>
        <w:rPr>
          <w:rFonts w:ascii="Cousine" w:hAnsi="Cousine"/>
          <w:lang w:val="fr-CA"/>
        </w:rPr>
        <w:t>sudo apt-get update</w:t>
      </w:r>
    </w:p>
    <w:p>
      <w:pPr>
        <w:pStyle w:val="Normal"/>
        <w:numPr>
          <w:ilvl w:val="1"/>
          <w:numId w:val="1"/>
        </w:numPr>
        <w:suppressAutoHyphens w:val="true"/>
        <w:rPr>
          <w:rFonts w:ascii="Cousine" w:hAnsi="Cousine"/>
          <w:del w:id="1" w:author="Unknown Author" w:date="2021-07-30T22:23:52Z"/>
        </w:rPr>
      </w:pPr>
      <w:r>
        <w:rPr>
          <w:rFonts w:ascii="Cousine" w:hAnsi="Cousine"/>
          <w:lang w:val="fr-CA"/>
        </w:rPr>
        <w:t>sudo apt-get upgrade</w:t>
      </w:r>
    </w:p>
    <w:p>
      <w:pPr>
        <w:pStyle w:val="Normal"/>
        <w:widowControl/>
        <w:numPr>
          <w:ilvl w:val="1"/>
          <w:numId w:val="1"/>
        </w:numPr>
        <w:suppressAutoHyphens w:val="true"/>
        <w:bidi w:val="0"/>
        <w:spacing w:lineRule="auto" w:line="240" w:before="0" w:after="0"/>
        <w:jc w:val="left"/>
        <w:rPr>
          <w:rFonts w:ascii="Cousine" w:hAnsi="Cousine"/>
          <w:del w:id="6" w:author="Unknown Author" w:date="2021-07-30T22:23:52Z"/>
        </w:rPr>
      </w:pPr>
      <w:del w:id="2" w:author="Unknown Author" w:date="2021-07-30T22:23:52Z">
        <w:r>
          <w:rPr>
            <w:lang w:val="fr-CA"/>
          </w:rPr>
          <w:delText>Clôner le code source (</w:delText>
        </w:r>
      </w:del>
      <w:hyperlink r:id="rId8">
        <w:del w:id="3" w:author="Unknown Author" w:date="2021-07-30T22:23:52Z">
          <w:r>
            <w:rPr>
              <w:rStyle w:val="InternetLink"/>
              <w:rFonts w:eastAsia="" w:eastAsiaTheme="majorEastAsia"/>
              <w:lang w:val="fr-CA"/>
            </w:rPr>
            <w:delText>https://github.com/reblapointe/Alberti</w:delText>
          </w:r>
        </w:del>
      </w:hyperlink>
      <w:del w:id="4" w:author="Unknown Author" w:date="2021-07-30T22:23:52Z">
        <w:r>
          <w:rPr>
            <w:rStyle w:val="InternetLink"/>
            <w:rFonts w:eastAsia="" w:eastAsiaTheme="majorEastAsia"/>
            <w:lang w:val="fr-CA"/>
          </w:rPr>
          <w:delText xml:space="preserve">) </w:delText>
        </w:r>
      </w:del>
      <w:del w:id="5" w:author="Unknown Author" w:date="2021-07-30T22:23:52Z">
        <w:r>
          <w:rPr>
            <w:lang w:val="fr-CA"/>
          </w:rPr>
          <w:delText>dans /home/pi/alberti</w:delText>
        </w:r>
      </w:del>
    </w:p>
    <w:p>
      <w:pPr>
        <w:pStyle w:val="Normal"/>
        <w:widowControl/>
        <w:numPr>
          <w:ilvl w:val="1"/>
          <w:numId w:val="1"/>
        </w:numPr>
        <w:suppressAutoHyphens w:val="true"/>
        <w:bidi w:val="0"/>
        <w:spacing w:lineRule="auto" w:line="240" w:before="0" w:after="0"/>
        <w:jc w:val="left"/>
        <w:rPr>
          <w:rFonts w:ascii="Cousine" w:hAnsi="Cousine"/>
          <w:del w:id="8" w:author="Unknown Author" w:date="2021-07-30T22:23:52Z"/>
        </w:rPr>
      </w:pPr>
      <w:del w:id="7" w:author="Unknown Author" w:date="2021-07-30T22:23:52Z">
        <w:r>
          <w:rPr>
            <w:rFonts w:ascii="Cousine" w:hAnsi="Cousine"/>
            <w:lang w:val="fr-CA"/>
          </w:rPr>
          <w:delText>mkdir /home/pi/alberti</w:delText>
        </w:r>
      </w:del>
    </w:p>
    <w:p>
      <w:pPr>
        <w:pStyle w:val="Normal"/>
        <w:widowControl/>
        <w:numPr>
          <w:ilvl w:val="1"/>
          <w:numId w:val="1"/>
        </w:numPr>
        <w:suppressAutoHyphens w:val="true"/>
        <w:bidi w:val="0"/>
        <w:spacing w:lineRule="auto" w:line="240" w:before="0" w:after="0"/>
        <w:jc w:val="left"/>
        <w:rPr>
          <w:rFonts w:ascii="Cousine" w:hAnsi="Cousine"/>
          <w:del w:id="10" w:author="Unknown Author" w:date="2021-07-30T22:23:52Z"/>
        </w:rPr>
      </w:pPr>
      <w:del w:id="9" w:author="Unknown Author" w:date="2021-07-30T22:23:52Z">
        <w:r>
          <w:rPr>
            <w:rFonts w:ascii="Cousine" w:hAnsi="Cousine"/>
            <w:lang w:val="fr-CA"/>
          </w:rPr>
          <w:delText>cd /home/pi/alberti</w:delText>
        </w:r>
      </w:del>
    </w:p>
    <w:p>
      <w:pPr>
        <w:pStyle w:val="Normal"/>
        <w:widowControl/>
        <w:numPr>
          <w:ilvl w:val="1"/>
          <w:numId w:val="1"/>
        </w:numPr>
        <w:suppressAutoHyphens w:val="true"/>
        <w:bidi w:val="0"/>
        <w:spacing w:lineRule="auto" w:line="240" w:before="0" w:after="0"/>
        <w:jc w:val="left"/>
        <w:rPr>
          <w:rFonts w:ascii="Cousine" w:hAnsi="Cousine"/>
        </w:rPr>
      </w:pPr>
      <w:del w:id="11" w:author="Unknown Author" w:date="2021-07-30T22:23:52Z">
        <w:r>
          <w:rPr>
            <w:rFonts w:ascii="Cousine" w:hAnsi="Cousine"/>
            <w:lang w:val="fr-CA"/>
          </w:rPr>
          <w:delText>git clone https://github.com/reblapointe/Alberti</w:delText>
        </w:r>
      </w:del>
    </w:p>
    <w:p>
      <w:pPr>
        <w:pStyle w:val="Normal"/>
        <w:numPr>
          <w:ilvl w:val="0"/>
          <w:numId w:val="1"/>
        </w:numPr>
        <w:suppressAutoHyphens w:val="true"/>
        <w:rPr>
          <w:lang w:val="fr-CA"/>
        </w:rPr>
      </w:pPr>
      <w:r>
        <w:rPr>
          <w:lang w:val="fr-CA"/>
        </w:rPr>
        <w:t>Activer l’interface I2C</w:t>
      </w:r>
    </w:p>
    <w:p>
      <w:pPr>
        <w:pStyle w:val="Normal"/>
        <w:numPr>
          <w:ilvl w:val="1"/>
          <w:numId w:val="1"/>
        </w:numPr>
        <w:suppressAutoHyphens w:val="true"/>
        <w:rPr>
          <w:rFonts w:ascii="Cousine" w:hAnsi="Cousine"/>
        </w:rPr>
      </w:pPr>
      <w:r>
        <w:rPr>
          <w:rFonts w:ascii="Cousine" w:hAnsi="Cousine"/>
          <w:lang w:val="fr-CA"/>
        </w:rPr>
        <w:t>sudo apt-get install -y python-smbus</w:t>
      </w:r>
    </w:p>
    <w:p>
      <w:pPr>
        <w:pStyle w:val="Normal"/>
        <w:numPr>
          <w:ilvl w:val="1"/>
          <w:numId w:val="1"/>
        </w:numPr>
        <w:suppressAutoHyphens w:val="true"/>
        <w:rPr>
          <w:rFonts w:ascii="Cousine" w:hAnsi="Cousine"/>
        </w:rPr>
      </w:pPr>
      <w:r>
        <w:rPr>
          <w:rFonts w:ascii="Cousine" w:hAnsi="Cousine"/>
          <w:lang w:val="fr-CA"/>
        </w:rPr>
        <w:t>sudo apt-get install -y i2c-tools</w:t>
      </w:r>
    </w:p>
    <w:p>
      <w:pPr>
        <w:pStyle w:val="Normal"/>
        <w:numPr>
          <w:ilvl w:val="1"/>
          <w:numId w:val="1"/>
        </w:numPr>
        <w:suppressAutoHyphens w:val="true"/>
        <w:rPr>
          <w:rFonts w:ascii="Cousine" w:hAnsi="Cousine"/>
        </w:rPr>
      </w:pPr>
      <w:r>
        <w:rPr>
          <w:rFonts w:ascii="Cousine" w:hAnsi="Cousine"/>
          <w:lang w:val="fr-CA"/>
        </w:rPr>
        <w:t>sudo raspi-config</w:t>
      </w:r>
    </w:p>
    <w:p>
      <w:pPr>
        <w:pStyle w:val="Normal"/>
        <w:numPr>
          <w:ilvl w:val="2"/>
          <w:numId w:val="1"/>
        </w:numPr>
        <w:suppressAutoHyphens w:val="true"/>
        <w:rPr>
          <w:lang w:val="fr-CA"/>
          <w:ins w:id="12" w:author="Unknown Author" w:date="2021-07-30T22:23:56Z"/>
        </w:rPr>
      </w:pPr>
      <w:r>
        <w:rPr>
          <w:lang w:val="fr-CA"/>
        </w:rPr>
        <w:t>Dans Interfacing options, activer I2C (et SSH)</w:t>
      </w:r>
    </w:p>
    <w:p>
      <w:pPr>
        <w:pStyle w:val="Normal"/>
        <w:numPr>
          <w:ilvl w:val="0"/>
          <w:numId w:val="1"/>
        </w:numPr>
        <w:suppressAutoHyphens w:val="true"/>
        <w:rPr>
          <w:lang w:val="fr-CA"/>
          <w:ins w:id="17" w:author="Unknown Author" w:date="2021-07-30T22:23:56Z"/>
        </w:rPr>
      </w:pPr>
      <w:ins w:id="13" w:author="Unknown Author" w:date="2021-07-30T22:23:56Z">
        <w:r>
          <w:rPr>
            <w:lang w:val="fr-CA"/>
          </w:rPr>
          <w:t>Clôner le code source (</w:t>
        </w:r>
      </w:ins>
      <w:hyperlink r:id="rId9">
        <w:ins w:id="14" w:author="Unknown Author" w:date="2021-07-30T22:23:56Z">
          <w:r>
            <w:rPr>
              <w:rStyle w:val="InternetLink"/>
              <w:rFonts w:eastAsia="" w:eastAsiaTheme="majorEastAsia"/>
              <w:lang w:val="fr-CA"/>
            </w:rPr>
            <w:t>https://github.com/reblapointe/Alberti</w:t>
          </w:r>
        </w:ins>
      </w:hyperlink>
      <w:ins w:id="15" w:author="Unknown Author" w:date="2021-07-30T22:23:56Z">
        <w:r>
          <w:rPr>
            <w:rStyle w:val="InternetLink"/>
            <w:rFonts w:eastAsia="" w:eastAsiaTheme="majorEastAsia"/>
            <w:lang w:val="fr-CA"/>
          </w:rPr>
          <w:t xml:space="preserve">) </w:t>
        </w:r>
      </w:ins>
      <w:ins w:id="16" w:author="Unknown Author" w:date="2021-07-30T22:23:56Z">
        <w:r>
          <w:rPr>
            <w:lang w:val="fr-CA"/>
          </w:rPr>
          <w:t>dans /home/pi/alberti</w:t>
        </w:r>
      </w:ins>
    </w:p>
    <w:p>
      <w:pPr>
        <w:pStyle w:val="Normal"/>
        <w:numPr>
          <w:ilvl w:val="1"/>
          <w:numId w:val="1"/>
        </w:numPr>
        <w:suppressAutoHyphens w:val="true"/>
        <w:rPr>
          <w:rFonts w:ascii="Cousine" w:hAnsi="Cousine"/>
          <w:ins w:id="19" w:author="Unknown Author" w:date="2021-07-30T22:23:56Z"/>
        </w:rPr>
      </w:pPr>
      <w:ins w:id="18" w:author="Unknown Author" w:date="2021-07-30T22:23:56Z">
        <w:r>
          <w:rPr>
            <w:rFonts w:ascii="Cousine" w:hAnsi="Cousine"/>
            <w:lang w:val="fr-CA"/>
          </w:rPr>
          <w:t>mkdir /home/pi</w:t>
        </w:r>
      </w:ins>
    </w:p>
    <w:p>
      <w:pPr>
        <w:pStyle w:val="Normal"/>
        <w:numPr>
          <w:ilvl w:val="1"/>
          <w:numId w:val="1"/>
        </w:numPr>
        <w:suppressAutoHyphens w:val="true"/>
        <w:rPr>
          <w:rFonts w:ascii="Cousine" w:hAnsi="Cousine"/>
          <w:ins w:id="21" w:author="Unknown Author" w:date="2021-07-30T22:23:56Z"/>
        </w:rPr>
      </w:pPr>
      <w:ins w:id="20" w:author="Unknown Author" w:date="2021-07-30T22:23:56Z">
        <w:r>
          <w:rPr>
            <w:rFonts w:ascii="Cousine" w:hAnsi="Cousine"/>
            <w:lang w:val="fr-CA"/>
          </w:rPr>
          <w:t>cd /home/pi</w:t>
        </w:r>
      </w:ins>
    </w:p>
    <w:p>
      <w:pPr>
        <w:pStyle w:val="Normal"/>
        <w:numPr>
          <w:ilvl w:val="2"/>
          <w:numId w:val="1"/>
        </w:numPr>
        <w:suppressAutoHyphens w:val="true"/>
        <w:rPr>
          <w:lang w:val="fr-CA"/>
        </w:rPr>
      </w:pPr>
      <w:ins w:id="22" w:author="Unknown Author" w:date="2021-07-30T22:23:56Z">
        <w:r>
          <w:rPr>
            <w:rFonts w:ascii="Cousine" w:hAnsi="Cousine"/>
            <w:lang w:val="fr-CA"/>
          </w:rPr>
          <w:t>git clone https://github.com/reblapointe/Alberti</w:t>
        </w:r>
      </w:ins>
    </w:p>
    <w:p>
      <w:pPr>
        <w:pStyle w:val="ListParagraph"/>
        <w:numPr>
          <w:ilvl w:val="0"/>
          <w:numId w:val="1"/>
        </w:numPr>
        <w:suppressAutoHyphens w:val="true"/>
        <w:rPr>
          <w:lang w:val="fr-CA"/>
        </w:rPr>
      </w:pPr>
      <w:r>
        <w:rPr>
          <w:lang w:val="fr-CA"/>
        </w:rPr>
        <w:t xml:space="preserve">Installer les paquets python nécessaires </w:t>
      </w:r>
    </w:p>
    <w:p>
      <w:pPr>
        <w:pStyle w:val="ListParagraph"/>
        <w:numPr>
          <w:ilvl w:val="1"/>
          <w:numId w:val="1"/>
        </w:numPr>
        <w:suppressAutoHyphens w:val="true"/>
        <w:rPr>
          <w:lang w:val="fr-CA"/>
        </w:rPr>
      </w:pPr>
      <w:r>
        <w:rPr>
          <w:rFonts w:ascii="Cousine" w:hAnsi="Cousine"/>
          <w:lang w:val="fr-CA"/>
        </w:rPr>
        <w:t>pip3 install -r requirements.txt</w:t>
      </w:r>
    </w:p>
    <w:p>
      <w:pPr>
        <w:pStyle w:val="ListParagraph"/>
        <w:numPr>
          <w:ilvl w:val="0"/>
          <w:numId w:val="1"/>
        </w:numPr>
        <w:suppressAutoHyphens w:val="true"/>
        <w:rPr>
          <w:lang w:val="fr-CA"/>
        </w:rPr>
      </w:pPr>
      <w:r>
        <w:rPr>
          <w:lang w:val="fr-CA"/>
        </w:rPr>
        <w:t xml:space="preserve">Placer le script de démarage launcherAlberti.sh dans /etc/init.d et le rendre exécutable </w:t>
      </w:r>
    </w:p>
    <w:p>
      <w:pPr>
        <w:pStyle w:val="ListParagraph"/>
        <w:numPr>
          <w:ilvl w:val="1"/>
          <w:numId w:val="1"/>
        </w:numPr>
        <w:suppressAutoHyphens w:val="true"/>
        <w:rPr>
          <w:rFonts w:ascii="Cousine" w:hAnsi="Cousine"/>
        </w:rPr>
      </w:pPr>
      <w:r>
        <w:rPr>
          <w:rFonts w:ascii="Cousine" w:hAnsi="Cousine"/>
          <w:lang w:val="fr-CA"/>
        </w:rPr>
        <w:t>sudo mv /home/pi/</w:t>
      </w:r>
      <w:ins w:id="23" w:author="Unknown Author" w:date="2021-07-30T22:39:06Z">
        <w:r>
          <w:rPr>
            <w:rFonts w:ascii="Cousine" w:hAnsi="Cousine"/>
            <w:lang w:val="fr-CA"/>
          </w:rPr>
          <w:t>Al</w:t>
        </w:r>
      </w:ins>
      <w:del w:id="24" w:author="Unknown Author" w:date="2021-07-30T22:39:06Z">
        <w:r>
          <w:rPr>
            <w:rFonts w:ascii="Cousine" w:hAnsi="Cousine"/>
            <w:lang w:val="fr-CA"/>
          </w:rPr>
          <w:delText>al</w:delText>
        </w:r>
      </w:del>
      <w:r>
        <w:rPr>
          <w:rFonts w:ascii="Cousine" w:hAnsi="Cousine"/>
          <w:lang w:val="fr-CA"/>
        </w:rPr>
        <w:t>berti/launcherAlberti.sh</w:t>
      </w:r>
      <w:ins w:id="25" w:author="Unknown Author" w:date="2021-07-30T22:40:32Z">
        <w:r>
          <w:rPr>
            <w:rFonts w:ascii="Cousine" w:hAnsi="Cousine"/>
            <w:lang w:val="fr-CA"/>
          </w:rPr>
          <w:t xml:space="preserve"> /</w:t>
        </w:r>
      </w:ins>
      <w:ins w:id="26" w:author="Unknown Author" w:date="2021-07-30T22:40:32Z">
        <w:r>
          <w:rPr>
            <w:rFonts w:ascii="Cousine" w:hAnsi="Cousine"/>
            <w:lang w:val="fr-CA"/>
          </w:rPr>
          <w:t>etc/init.d/</w:t>
        </w:r>
      </w:ins>
    </w:p>
    <w:p>
      <w:pPr>
        <w:pStyle w:val="ListParagraph"/>
        <w:numPr>
          <w:ilvl w:val="1"/>
          <w:numId w:val="1"/>
        </w:numPr>
        <w:suppressAutoHyphens w:val="true"/>
        <w:rPr>
          <w:rFonts w:ascii="Cousine" w:hAnsi="Cousine"/>
        </w:rPr>
      </w:pPr>
      <w:r>
        <w:rPr>
          <w:rFonts w:ascii="Cousine" w:hAnsi="Cousine"/>
          <w:lang w:val="fr-CA"/>
        </w:rPr>
        <w:t>sudo chmod a+x /etc/init.d/launcherAlberti.sh</w:t>
      </w:r>
    </w:p>
    <w:p>
      <w:pPr>
        <w:pStyle w:val="ListParagraph"/>
        <w:numPr>
          <w:ilvl w:val="0"/>
          <w:numId w:val="1"/>
        </w:numPr>
        <w:suppressAutoHyphens w:val="true"/>
        <w:rPr>
          <w:lang w:val="fr-CA"/>
        </w:rPr>
      </w:pPr>
      <w:r>
        <w:rPr>
          <w:lang w:val="fr-CA"/>
        </w:rPr>
        <w:t>Redémarrer</w:t>
      </w:r>
    </w:p>
    <w:p>
      <w:pPr>
        <w:pStyle w:val="ListParagraph"/>
        <w:numPr>
          <w:ilvl w:val="1"/>
          <w:numId w:val="1"/>
        </w:numPr>
        <w:suppressAutoHyphens w:val="true"/>
        <w:rPr>
          <w:rFonts w:ascii="Cousine" w:hAnsi="Cousine"/>
        </w:rPr>
      </w:pPr>
      <w:r>
        <w:rPr>
          <w:rFonts w:ascii="Cousine" w:hAnsi="Cousine"/>
          <w:lang w:val="fr-CA"/>
        </w:rPr>
        <w:t>sudo reboot</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Noter les adresses de l’afficheur LCD et du potentiomètre</w:t>
      </w:r>
    </w:p>
    <w:p>
      <w:pPr>
        <w:pStyle w:val="ListParagraph"/>
        <w:numPr>
          <w:ilvl w:val="1"/>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i2cdetect -y 1</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Définir les adresses i2c et gpio pour correspondre au système :</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L’écran LCD (LCD_ADDRESS)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potentiomètre (POT_ADDRESS)</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boutons gauche (LEFT_BUTTON_GPIO)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droite (RIGHT_BUTTON_GPIO)</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bouton de fermeture (SHUTDOWN_BUTTON_GPIO)</w:t>
      </w:r>
    </w:p>
    <w:p>
      <w:pPr>
        <w:pStyle w:val="ListParagraph"/>
        <w:numPr>
          <w:ilvl w:val="0"/>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Démarrer un service MQTT</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service MQTT peut rouler sur le Pi en question, sur un autre ordinateur ou un service en ligne. Pour démarrer un serveur Mosquitto sur le Pi:</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apt install -y mosquitto mosquitto-clients</w:t>
      </w:r>
    </w:p>
    <w:p>
      <w:pPr>
        <w:pStyle w:val="ListParagraph"/>
        <w:numPr>
          <w:ilvl w:val="2"/>
          <w:numId w:val="1"/>
        </w:numPr>
        <w:suppressAutoHyphens w:val="true"/>
        <w:rPr>
          <w:rFonts w:ascii="Cousine" w:hAnsi="Cousine" w:eastAsia="Times New Roman" w:cs="Times New Roman"/>
          <w:sz w:val="20"/>
          <w:szCs w:val="24"/>
          <w:lang w:val="fr-CA"/>
        </w:rPr>
      </w:pPr>
      <w:r>
        <w:rPr>
          <w:rFonts w:eastAsia="Times New Roman" w:cs="Times New Roman" w:ascii="Cousine" w:hAnsi="Cousine"/>
          <w:sz w:val="20"/>
          <w:szCs w:val="24"/>
          <w:lang w:val="fr-CA"/>
        </w:rPr>
        <w:t>sudo systemctl enable mosquitto.service</w:t>
      </w:r>
    </w:p>
    <w:p>
      <w:pPr>
        <w:pStyle w:val="ListParagraph"/>
        <w:numPr>
          <w:ilvl w:val="1"/>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Dans deviceAddresses.py définir les valeurs pour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L’adresse IP ou le domaine du serveur MQTT (MQTT_BROKER)</w:t>
      </w:r>
    </w:p>
    <w:p>
      <w:pPr>
        <w:pStyle w:val="ListParagraph"/>
        <w:numPr>
          <w:ilvl w:val="2"/>
          <w:numId w:val="1"/>
        </w:numPr>
        <w:suppressAutoHyphens w:val="true"/>
        <w:rPr>
          <w:rFonts w:ascii="Century Gothic" w:hAnsi="Century Gothic" w:eastAsia="Times New Roman" w:cs="Times New Roman"/>
          <w:sz w:val="20"/>
          <w:szCs w:val="24"/>
          <w:lang w:val="fr-CA"/>
        </w:rPr>
      </w:pPr>
      <w:r>
        <w:rPr>
          <w:rFonts w:eastAsia="Times New Roman" w:cs="Times New Roman"/>
          <w:sz w:val="20"/>
          <w:szCs w:val="24"/>
          <w:lang w:val="fr-CA"/>
        </w:rPr>
        <w:t>Le port (MQTT_PORT)</w:t>
      </w:r>
    </w:p>
    <w:p>
      <w:pPr>
        <w:pStyle w:val="ListParagraph"/>
        <w:suppressAutoHyphens w:val="true"/>
        <w:ind w:left="720" w:hanging="0"/>
        <w:rPr>
          <w:rFonts w:ascii="Century Gothic" w:hAnsi="Century Gothic" w:eastAsia="Times New Roman" w:cs="Times New Roman"/>
          <w:sz w:val="20"/>
          <w:szCs w:val="24"/>
          <w:lang w:val="fr-CA"/>
        </w:rPr>
      </w:pPr>
      <w:r>
        <w:rPr>
          <w:rFonts w:eastAsia="Times New Roman" w:cs="Times New Roman"/>
          <w:sz w:val="20"/>
          <w:szCs w:val="24"/>
          <w:lang w:val="fr-CA"/>
        </w:rPr>
      </w:r>
      <w:r>
        <w:br w:type="page"/>
      </w:r>
    </w:p>
    <w:p>
      <w:pPr>
        <w:pStyle w:val="Heading1"/>
        <w:spacing w:before="280" w:after="280"/>
        <w:ind w:left="0" w:hanging="0"/>
        <w:rPr/>
      </w:pPr>
      <w:bookmarkStart w:id="14" w:name="_Toc71020927"/>
      <w:r>
        <w:rPr/>
        <w:t>Sources</w:t>
      </w:r>
      <w:bookmarkEnd w:id="14"/>
    </w:p>
    <w:p>
      <w:pPr>
        <w:pStyle w:val="Normal"/>
        <w:rPr>
          <w:lang w:val="fr-CA"/>
        </w:rPr>
      </w:pPr>
      <w:r>
        <w:rPr>
          <w:lang w:val="fr-CA"/>
        </w:rPr>
        <w:t xml:space="preserve">Code source Python </w:t>
      </w:r>
      <w:hyperlink r:id="rId10">
        <w:r>
          <w:rPr>
            <w:rStyle w:val="InternetLink"/>
            <w:rFonts w:eastAsia="" w:eastAsiaTheme="majorEastAsia"/>
            <w:lang w:val="fr-CA"/>
          </w:rPr>
          <w:t>https://github.com/reblapointe/Alberti</w:t>
        </w:r>
      </w:hyperlink>
    </w:p>
    <w:p>
      <w:pPr>
        <w:pStyle w:val="Normal"/>
        <w:rPr>
          <w:lang w:val="fr-CA"/>
        </w:rPr>
      </w:pPr>
      <w:r>
        <w:rPr>
          <w:lang w:val="fr-CA"/>
        </w:rPr>
      </w:r>
    </w:p>
    <w:p>
      <w:pPr>
        <w:pStyle w:val="Normal"/>
        <w:rPr>
          <w:lang w:val="fr-CA"/>
        </w:rPr>
      </w:pPr>
      <w:r>
        <w:rPr>
          <w:lang w:val="fr-CA"/>
        </w:rPr>
        <w:t xml:space="preserve">Circuit basé sur </w:t>
      </w:r>
      <w:hyperlink r:id="rId11">
        <w:r>
          <w:rPr>
            <w:rStyle w:val="InternetLink"/>
            <w:rFonts w:eastAsia="" w:eastAsiaTheme="majorEastAsia"/>
            <w:lang w:val="fr-CA"/>
          </w:rPr>
          <w:t>https://embeddedcircuits.com/raspberry-pi/tutorial/raspberry-pi-potentiometer-tutorial</w:t>
        </w:r>
      </w:hyperlink>
    </w:p>
    <w:p>
      <w:pPr>
        <w:pStyle w:val="Normal"/>
        <w:rPr>
          <w:lang w:val="fr-CA"/>
        </w:rPr>
      </w:pPr>
      <w:r>
        <w:rPr>
          <w:lang w:val="fr-CA"/>
        </w:rPr>
      </w:r>
    </w:p>
    <w:p>
      <w:pPr>
        <w:pStyle w:val="Normal"/>
        <w:rPr>
          <w:lang w:val="fr-CA"/>
        </w:rPr>
      </w:pPr>
      <w:hyperlink r:id="rId12">
        <w:bookmarkStart w:id="15" w:name="_Hlk514100264"/>
        <w:bookmarkEnd w:id="15"/>
        <w:r>
          <w:rPr>
            <w:rStyle w:val="InternetLink"/>
            <w:rFonts w:eastAsia="" w:eastAsiaTheme="majorEastAsia"/>
            <w:lang w:val="fr-CA"/>
          </w:rPr>
          <w:t>https://fr.wikipedia.org/wiki/Chiffre_d%27Alberti</w:t>
        </w:r>
      </w:hyperlink>
    </w:p>
    <w:p>
      <w:pPr>
        <w:pStyle w:val="Normal"/>
        <w:rPr>
          <w:lang w:val="fr-CA"/>
        </w:rPr>
      </w:pPr>
      <w:r>
        <w:rPr>
          <w:lang w:val="fr-CA"/>
        </w:rPr>
      </w:r>
    </w:p>
    <w:p>
      <w:pPr>
        <w:pStyle w:val="Normal"/>
        <w:rPr>
          <w:lang w:val="fr-CA"/>
          <w:ins w:id="27" w:author="Unknown Author" w:date="2021-07-30T21:21:10Z"/>
        </w:rPr>
      </w:pPr>
      <w:r>
        <w:rPr>
          <w:lang w:val="fr-CA"/>
        </w:rPr>
        <w:t xml:space="preserve">Installation de Mosquitto (MQTT) </w:t>
      </w:r>
      <w:r>
        <w:rPr>
          <w:rStyle w:val="InternetLink"/>
          <w:lang w:val="fr-CA"/>
        </w:rPr>
        <w:t>https://randomnerdtutorials.com/how-to-install-mosquitto-broker-on-raspberry-pi/</w:t>
      </w:r>
    </w:p>
    <w:p>
      <w:pPr>
        <w:pStyle w:val="Normal"/>
        <w:rPr>
          <w:u w:val="none"/>
          <w:ins w:id="29" w:author="Unknown Author" w:date="2021-07-30T21:21:10Z"/>
        </w:rPr>
      </w:pPr>
      <w:ins w:id="28" w:author="Unknown Author" w:date="2021-07-30T21:21:10Z">
        <w:r>
          <w:rPr>
            <w:u w:val="none"/>
          </w:rPr>
        </w:r>
      </w:ins>
    </w:p>
    <w:p>
      <w:pPr>
        <w:pStyle w:val="Normal"/>
        <w:rPr>
          <w:del w:id="31" w:author="Unknown Author" w:date="2021-07-30T21:20:55Z"/>
        </w:rPr>
      </w:pPr>
      <w:ins w:id="30" w:author="Unknown Author" w:date="2021-07-30T21:21:10Z">
        <w:r>
          <w:rPr>
            <w:rStyle w:val="InternetLink"/>
            <w:rFonts w:eastAsia="Times New Roman" w:cs="Times New Roman"/>
            <w:color w:val="auto"/>
            <w:kern w:val="0"/>
            <w:sz w:val="20"/>
            <w:szCs w:val="24"/>
            <w:u w:val="none"/>
            <w:lang w:val="fr-CA" w:eastAsia="en-US" w:bidi="ar-SA"/>
          </w:rPr>
          <w:t>Activation de I2</w:t>
        </w:r>
      </w:ins>
    </w:p>
    <w:p>
      <w:pPr>
        <w:pStyle w:val="Normal"/>
        <w:widowControl/>
        <w:suppressAutoHyphens w:val="true"/>
        <w:bidi w:val="0"/>
        <w:spacing w:lineRule="auto" w:line="240" w:before="0" w:after="0"/>
        <w:jc w:val="left"/>
        <w:rPr>
          <w:u w:val="none"/>
          <w:lang w:val="fr-CA"/>
          <w:del w:id="33" w:author="Unknown Author" w:date="2021-07-30T21:20:55Z"/>
        </w:rPr>
      </w:pPr>
      <w:del w:id="32" w:author="Unknown Author" w:date="2021-07-30T21:20:55Z">
        <w:r>
          <w:rPr>
            <w:u w:val="none"/>
            <w:lang w:val="fr-CA"/>
          </w:rPr>
        </w:r>
      </w:del>
    </w:p>
    <w:p>
      <w:pPr>
        <w:pStyle w:val="Normal"/>
        <w:widowControl/>
        <w:suppressAutoHyphens w:val="true"/>
        <w:bidi w:val="0"/>
        <w:spacing w:lineRule="auto" w:line="240" w:before="0" w:after="0"/>
        <w:jc w:val="left"/>
        <w:rPr>
          <w:rFonts w:ascii="Century Gothic" w:hAnsi="Century Gothic" w:eastAsia="Times New Roman" w:cs="Times New Roman"/>
          <w:color w:val="auto"/>
          <w:kern w:val="0"/>
          <w:sz w:val="20"/>
          <w:szCs w:val="24"/>
          <w:lang w:val="fr-CA" w:eastAsia="en-US" w:bidi="ar-SA"/>
          <w:del w:id="36" w:author="Unknown Author" w:date="2021-07-30T21:21:46Z"/>
        </w:rPr>
      </w:pPr>
      <w:del w:id="34" w:author="Unknown Author" w:date="2021-07-30T21:20:55Z">
        <w:r>
          <w:rPr>
            <w:rFonts w:eastAsia="Times New Roman" w:cs="Times New Roman"/>
            <w:color w:val="auto"/>
            <w:kern w:val="0"/>
            <w:sz w:val="20"/>
            <w:szCs w:val="24"/>
            <w:u w:val="none"/>
            <w:lang w:val="fr-CA" w:eastAsia="en-US" w:bidi="ar-SA"/>
          </w:rPr>
          <w:delText>Ac</w:delText>
        </w:r>
      </w:del>
      <w:del w:id="35" w:author="Unknown Author" w:date="2021-07-30T21:20:55Z">
        <w:r>
          <w:rPr>
            <w:rFonts w:eastAsia="Times New Roman" w:cs="Times New Roman"/>
            <w:b w:val="false"/>
            <w:bCs w:val="false"/>
            <w:i w:val="false"/>
            <w:iCs w:val="false"/>
            <w:color w:val="auto"/>
            <w:kern w:val="0"/>
            <w:sz w:val="20"/>
            <w:szCs w:val="24"/>
            <w:u w:val="none"/>
            <w:lang w:val="fr-CA" w:eastAsia="en-US" w:bidi="ar-SA"/>
          </w:rPr>
          <w:delText>tivatio</w:delText>
        </w:r>
      </w:del>
    </w:p>
    <w:p>
      <w:pPr>
        <w:pStyle w:val="Normal"/>
        <w:widowControl/>
        <w:suppressAutoHyphens w:val="true"/>
        <w:bidi w:val="0"/>
        <w:spacing w:lineRule="auto" w:line="240" w:beforeAutospacing="0" w:before="0" w:afterAutospacing="0" w:after="0"/>
        <w:jc w:val="left"/>
        <w:rPr>
          <w:rFonts w:ascii="Century Gothic" w:hAnsi="Century Gothic" w:eastAsia="Times New Roman" w:cs="Times New Roman"/>
          <w:color w:val="auto"/>
          <w:kern w:val="0"/>
          <w:sz w:val="20"/>
          <w:szCs w:val="24"/>
          <w:u w:val="none"/>
          <w:lang w:val="fr-CA" w:eastAsia="en-US" w:bidi="ar-SA"/>
          <w:ins w:id="40" w:author="Unknown Author" w:date="2021-07-30T21:25:14Z"/>
        </w:rPr>
      </w:pPr>
      <w:ins w:id="37" w:author="Unknown Author" w:date="2021-07-30T21:25:09Z">
        <w:r>
          <w:rPr>
            <w:rFonts w:eastAsia="Times New Roman" w:cs="Times New Roman"/>
            <w:color w:val="auto"/>
            <w:kern w:val="0"/>
            <w:sz w:val="20"/>
            <w:szCs w:val="24"/>
            <w:u w:val="none"/>
            <w:lang w:val="fr-CA" w:eastAsia="en-US" w:bidi="ar-SA"/>
          </w:rPr>
          <w:t>C</w:t>
        </w:r>
      </w:ins>
      <w:ins w:id="38" w:author="Unknown Author" w:date="2021-07-30T21:24:54Z">
        <w:r>
          <w:rPr>
            <w:rFonts w:eastAsia="Times New Roman" w:cs="Times New Roman"/>
            <w:color w:val="auto"/>
            <w:kern w:val="0"/>
            <w:sz w:val="20"/>
            <w:szCs w:val="24"/>
            <w:u w:val="none"/>
            <w:lang w:val="fr-CA" w:eastAsia="en-US" w:bidi="ar-SA"/>
          </w:rPr>
          <w:t xml:space="preserve"> </w:t>
        </w:r>
      </w:ins>
      <w:hyperlink r:id="rId13">
        <w:ins w:id="39" w:author="Unknown Author" w:date="2021-07-30T21:21:40Z">
          <w:r>
            <w:rPr>
              <w:rStyle w:val="InternetLink"/>
              <w:rFonts w:eastAsia="Times New Roman" w:cs="Times New Roman"/>
              <w:color w:val="auto"/>
              <w:kern w:val="0"/>
              <w:sz w:val="20"/>
              <w:szCs w:val="24"/>
              <w:u w:val="none"/>
              <w:lang w:val="fr-CA" w:eastAsia="en-US" w:bidi="ar-SA"/>
            </w:rPr>
            <w:t>https://learn.adafruit.com/adafruits-raspberry-pi-lesson-4-gpio-setup/configuring-i2c</w:t>
          </w:r>
        </w:ins>
      </w:hyperlink>
    </w:p>
    <w:p>
      <w:pPr>
        <w:pStyle w:val="Normal"/>
        <w:widowControl/>
        <w:suppressAutoHyphens w:val="true"/>
        <w:bidi w:val="0"/>
        <w:spacing w:lineRule="auto" w:line="240" w:beforeAutospacing="0" w:before="0" w:afterAutospacing="0" w:after="0"/>
        <w:jc w:val="left"/>
        <w:rPr>
          <w:rFonts w:ascii="Century Gothic" w:hAnsi="Century Gothic" w:eastAsia="Times New Roman" w:cs="Times New Roman"/>
          <w:color w:val="auto"/>
          <w:kern w:val="0"/>
          <w:sz w:val="20"/>
          <w:szCs w:val="24"/>
          <w:u w:val="none"/>
          <w:lang w:val="fr-CA" w:eastAsia="en-US" w:bidi="ar-SA"/>
          <w:ins w:id="42" w:author="Unknown Author" w:date="2021-07-30T21:24:57Z"/>
        </w:rPr>
      </w:pPr>
      <w:ins w:id="41" w:author="Unknown Author" w:date="2021-07-30T21:24:57Z">
        <w:r>
          <w:rPr>
            <w:rFonts w:eastAsia="Times New Roman" w:cs="Times New Roman"/>
            <w:color w:val="auto"/>
            <w:kern w:val="0"/>
            <w:sz w:val="20"/>
            <w:szCs w:val="24"/>
            <w:u w:val="none"/>
            <w:lang w:val="fr-CA" w:eastAsia="en-US" w:bidi="ar-SA"/>
          </w:rPr>
        </w:r>
      </w:ins>
    </w:p>
    <w:p>
      <w:pPr>
        <w:pStyle w:val="Normal"/>
        <w:widowControl/>
        <w:suppressAutoHyphens w:val="true"/>
        <w:bidi w:val="0"/>
        <w:spacing w:lineRule="auto" w:line="240" w:beforeAutospacing="0" w:before="0" w:afterAutospacing="0" w:after="0"/>
        <w:jc w:val="left"/>
        <w:rPr>
          <w:rFonts w:ascii="Century Gothic" w:hAnsi="Century Gothic" w:eastAsia="Times New Roman" w:cs="Times New Roman"/>
          <w:color w:val="auto"/>
          <w:kern w:val="0"/>
          <w:sz w:val="20"/>
          <w:szCs w:val="24"/>
          <w:u w:val="none"/>
          <w:lang w:val="fr-CA" w:eastAsia="en-US" w:bidi="ar-SA"/>
        </w:rPr>
      </w:pPr>
      <w:r>
        <w:rPr/>
      </w:r>
    </w:p>
    <w:sectPr>
      <w:headerReference w:type="default" r:id="rId14"/>
      <w:footerReference w:type="default" r:id="rId15"/>
      <w:type w:val="nextPage"/>
      <w:pgSz w:w="12240" w:h="15840"/>
      <w:pgMar w:left="1800" w:right="1800" w:header="708" w:top="1440" w:footer="708"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Liberation Sans">
    <w:altName w:val="Arial"/>
    <w:charset w:val="01"/>
    <w:family w:val="roman"/>
    <w:pitch w:val="variable"/>
  </w:font>
  <w:font w:name="Monotype Corsiva">
    <w:charset w:val="01"/>
    <w:family w:val="roman"/>
    <w:pitch w:val="variable"/>
  </w:font>
  <w:font w:name="Old English Text MT">
    <w:charset w:val="01"/>
    <w:family w:val="roman"/>
    <w:pitch w:val="variable"/>
  </w:font>
  <w:font w:name="Cousine">
    <w:altName w:val="Courier New"/>
    <w:charset w:val="01"/>
    <w:family w:val="roman"/>
    <w:pitch w:val="variable"/>
  </w:font>
  <w:font w:name="Lucida Sans Typewriter">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jc w:val="right"/>
      <w:rPr>
        <w:lang w:val="fr-CA"/>
      </w:rPr>
    </w:pPr>
    <w:r>
      <w:rPr>
        <w:lang w:val="fr-CA"/>
      </w:rPr>
      <w:t>RL</w:t>
      <w:tab/>
      <w:tab/>
    </w:r>
    <w:r>
      <w:rPr>
        <w:lang w:val="fr-CA"/>
      </w:rPr>
      <w:fldChar w:fldCharType="begin"/>
    </w:r>
    <w:r>
      <w:rPr>
        <w:lang w:val="fr-CA"/>
      </w:rPr>
      <w:instrText> PAGE </w:instrText>
    </w:r>
    <w:r>
      <w:rPr>
        <w:lang w:val="fr-CA"/>
      </w:rPr>
      <w:fldChar w:fldCharType="separate"/>
    </w:r>
    <w:r>
      <w:rPr>
        <w:lang w:val="fr-CA"/>
      </w:rPr>
      <w:t>9</w:t>
    </w:r>
    <w:r>
      <w:rPr>
        <w:lang w:val="fr-C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lang w:val="fr-CA"/>
      </w:rPr>
    </w:pPr>
    <w:r>
      <w:rPr/>
      <w:t>CEPI</w:t>
      <w:tab/>
      <w:t>AlberPi</w:t>
      <w:tab/>
    </w:r>
    <w:r>
      <w:rPr/>
      <w:fldChar w:fldCharType="begin"/>
    </w:r>
    <w:r>
      <w:rPr/>
      <w:instrText> TIME \@"dddd', 'd\ MMMM\ yyyy" </w:instrText>
    </w:r>
    <w:r>
      <w:rPr/>
      <w:fldChar w:fldCharType="separate"/>
    </w:r>
    <w:r>
      <w:rPr/>
      <w:t>vendredi, 30 juillet 2021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Étape %1."/>
      <w:lvlJc w:val="left"/>
      <w:pPr>
        <w:tabs>
          <w:tab w:val="num" w:pos="0"/>
        </w:tabs>
        <w:ind w:left="284" w:hanging="28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7451"/>
    <w:pPr>
      <w:widowControl/>
      <w:suppressAutoHyphens w:val="true"/>
      <w:bidi w:val="0"/>
      <w:spacing w:lineRule="auto" w:line="240" w:before="0" w:after="0"/>
      <w:jc w:val="left"/>
    </w:pPr>
    <w:rPr>
      <w:rFonts w:ascii="Century Gothic" w:hAnsi="Century Gothic" w:eastAsia="Times New Roman" w:cs="Times New Roman"/>
      <w:color w:val="auto"/>
      <w:kern w:val="0"/>
      <w:sz w:val="20"/>
      <w:szCs w:val="24"/>
      <w:lang w:val="en-US" w:eastAsia="en-US" w:bidi="ar-SA"/>
    </w:rPr>
  </w:style>
  <w:style w:type="paragraph" w:styleId="Heading1">
    <w:name w:val="Heading 1"/>
    <w:basedOn w:val="Normal"/>
    <w:next w:val="Normal"/>
    <w:link w:val="Titre1Car"/>
    <w:qFormat/>
    <w:rsid w:val="008b1767"/>
    <w:pPr>
      <w:keepNext w:val="true"/>
      <w:spacing w:beforeAutospacing="1" w:afterAutospacing="1"/>
      <w:ind w:left="270" w:hanging="0"/>
      <w:outlineLvl w:val="0"/>
    </w:pPr>
    <w:rPr>
      <w:rFonts w:cs="Arial"/>
      <w:bCs/>
      <w:kern w:val="2"/>
      <w:sz w:val="60"/>
      <w:szCs w:val="32"/>
      <w:lang w:val="fr-CA"/>
    </w:rPr>
  </w:style>
  <w:style w:type="paragraph" w:styleId="Heading2">
    <w:name w:val="Heading 2"/>
    <w:basedOn w:val="Normal"/>
    <w:next w:val="Normal"/>
    <w:link w:val="Titre2Car"/>
    <w:uiPriority w:val="9"/>
    <w:unhideWhenUsed/>
    <w:qFormat/>
    <w:rsid w:val="008b1767"/>
    <w:pPr>
      <w:keepNext w:val="true"/>
      <w:keepLines/>
      <w:spacing w:beforeAutospacing="1" w:afterAutospacing="1"/>
      <w:outlineLvl w:val="1"/>
    </w:pPr>
    <w:rPr>
      <w:rFonts w:ascii="Calibri Light" w:hAnsi="Calibri Light" w:eastAsia="" w:cs="" w:asciiTheme="majorHAnsi" w:cstheme="majorBidi" w:eastAsiaTheme="majorEastAsia" w:hAnsiTheme="majorHAnsi"/>
      <w:color w:val="2F5496" w:themeColor="accent1" w:themeShade="bf"/>
      <w:sz w:val="26"/>
      <w:szCs w:val="26"/>
      <w:lang w:val="fr-CA"/>
    </w:rPr>
  </w:style>
  <w:style w:type="paragraph" w:styleId="Heading3">
    <w:name w:val="Heading 3"/>
    <w:basedOn w:val="Normal"/>
    <w:next w:val="Normal"/>
    <w:link w:val="Titre3Car"/>
    <w:uiPriority w:val="9"/>
    <w:semiHidden/>
    <w:unhideWhenUsed/>
    <w:qFormat/>
    <w:rsid w:val="001516c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qFormat/>
    <w:rsid w:val="008b1767"/>
    <w:rPr>
      <w:rFonts w:ascii="Century Gothic" w:hAnsi="Century Gothic" w:eastAsia="Times New Roman" w:cs="Arial"/>
      <w:bCs/>
      <w:kern w:val="2"/>
      <w:sz w:val="60"/>
      <w:szCs w:val="32"/>
    </w:rPr>
  </w:style>
  <w:style w:type="character" w:styleId="TexteCar" w:customStyle="1">
    <w:name w:val="Texte Car"/>
    <w:basedOn w:val="DefaultParagraphFont"/>
    <w:link w:val="Texte"/>
    <w:qFormat/>
    <w:rsid w:val="00036eee"/>
    <w:rPr>
      <w:rFonts w:ascii="Century Gothic" w:hAnsi="Century Gothic" w:eastAsia="Times New Roman" w:cs="Times New Roman"/>
      <w:sz w:val="24"/>
      <w:szCs w:val="24"/>
    </w:rPr>
  </w:style>
  <w:style w:type="character" w:styleId="Titre2Car" w:customStyle="1">
    <w:name w:val="Titre 2 Car"/>
    <w:basedOn w:val="DefaultParagraphFont"/>
    <w:link w:val="Titre2"/>
    <w:uiPriority w:val="9"/>
    <w:qFormat/>
    <w:rsid w:val="008b1767"/>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274e9f"/>
    <w:rPr>
      <w:rFonts w:ascii="Century Gothic" w:hAnsi="Century Gothic" w:eastAsia="Times New Roman" w:cs="Times New Roman"/>
      <w:sz w:val="16"/>
      <w:szCs w:val="24"/>
      <w:lang w:val="en-US"/>
    </w:rPr>
  </w:style>
  <w:style w:type="character" w:styleId="PieddepageCar" w:customStyle="1">
    <w:name w:val="Pied de page Car"/>
    <w:basedOn w:val="DefaultParagraphFont"/>
    <w:link w:val="Pieddepage"/>
    <w:uiPriority w:val="99"/>
    <w:qFormat/>
    <w:rsid w:val="00274e9f"/>
    <w:rPr>
      <w:rFonts w:ascii="Century Gothic" w:hAnsi="Century Gothic" w:eastAsia="Times New Roman" w:cs="Times New Roman"/>
      <w:sz w:val="16"/>
      <w:szCs w:val="24"/>
      <w:lang w:val="en-US"/>
    </w:rPr>
  </w:style>
  <w:style w:type="character" w:styleId="InternetLink">
    <w:name w:val="Hyperlink"/>
    <w:basedOn w:val="DefaultParagraphFont"/>
    <w:uiPriority w:val="99"/>
    <w:unhideWhenUsed/>
    <w:rsid w:val="008a497f"/>
    <w:rPr>
      <w:color w:val="0563C1" w:themeColor="hyperlink"/>
      <w:u w:val="single"/>
    </w:rPr>
  </w:style>
  <w:style w:type="character" w:styleId="UnresolvedMention">
    <w:name w:val="Unresolved Mention"/>
    <w:basedOn w:val="DefaultParagraphFont"/>
    <w:uiPriority w:val="99"/>
    <w:semiHidden/>
    <w:unhideWhenUsed/>
    <w:qFormat/>
    <w:rsid w:val="008a497f"/>
    <w:rPr>
      <w:color w:val="605E5C"/>
      <w:shd w:fill="E1DFDD" w:val="clear"/>
    </w:rPr>
  </w:style>
  <w:style w:type="character" w:styleId="Titre3Car" w:customStyle="1">
    <w:name w:val="Titre 3 Car"/>
    <w:basedOn w:val="DefaultParagraphFont"/>
    <w:link w:val="Titre3"/>
    <w:uiPriority w:val="9"/>
    <w:semiHidden/>
    <w:qFormat/>
    <w:rsid w:val="001516cd"/>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IndexLink" w:customStyle="1">
    <w:name w:val="Index Link"/>
    <w:qFormat/>
    <w:rsid w:val="00124484"/>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 w:customStyle="1">
    <w:name w:val="Texte"/>
    <w:basedOn w:val="Normal"/>
    <w:link w:val="TexteCar"/>
    <w:qFormat/>
    <w:rsid w:val="00036eee"/>
    <w:pPr>
      <w:spacing w:lineRule="auto" w:line="360"/>
      <w:ind w:left="160" w:hanging="0"/>
    </w:pPr>
    <w:rPr>
      <w:sz w:val="24"/>
      <w:lang w:val="fr-CA"/>
    </w:rPr>
  </w:style>
  <w:style w:type="paragraph" w:styleId="Titre2avecligne" w:customStyle="1">
    <w:name w:val="Titre 2_avec ligne"/>
    <w:basedOn w:val="Heading2"/>
    <w:next w:val="Texte"/>
    <w:qFormat/>
    <w:rsid w:val="00036eee"/>
    <w:pPr>
      <w:keepLines w:val="false"/>
      <w:pBdr>
        <w:top w:val="single" w:sz="8" w:space="1" w:color="DDDDDD"/>
        <w:bottom w:val="single" w:sz="8" w:space="1" w:color="DDDDDD"/>
      </w:pBdr>
      <w:spacing w:lineRule="auto" w:line="264" w:before="240" w:after="60"/>
    </w:pPr>
    <w:rPr>
      <w:rFonts w:ascii="Century Gothic" w:hAnsi="Century Gothic" w:eastAsia="Times New Roman" w:cs="Times New Roman"/>
      <w:bCs/>
      <w:iCs/>
      <w:color w:val="005DAC"/>
      <w:sz w:val="40"/>
      <w:szCs w:val="20"/>
    </w:rPr>
  </w:style>
  <w:style w:type="paragraph" w:styleId="ListParagraph">
    <w:name w:val="List Paragraph"/>
    <w:basedOn w:val="Normal"/>
    <w:uiPriority w:val="34"/>
    <w:qFormat/>
    <w:rsid w:val="00036ee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tteCar"/>
    <w:uiPriority w:val="99"/>
    <w:unhideWhenUsed/>
    <w:rsid w:val="00274e9f"/>
    <w:pPr>
      <w:tabs>
        <w:tab w:val="clear" w:pos="709"/>
        <w:tab w:val="center" w:pos="4320" w:leader="none"/>
        <w:tab w:val="right" w:pos="8640" w:leader="none"/>
      </w:tabs>
    </w:pPr>
    <w:rPr/>
  </w:style>
  <w:style w:type="paragraph" w:styleId="Footer">
    <w:name w:val="Footer"/>
    <w:basedOn w:val="Normal"/>
    <w:link w:val="PieddepageCar"/>
    <w:uiPriority w:val="99"/>
    <w:unhideWhenUsed/>
    <w:rsid w:val="00274e9f"/>
    <w:pPr>
      <w:tabs>
        <w:tab w:val="clear" w:pos="709"/>
        <w:tab w:val="center" w:pos="4320" w:leader="none"/>
        <w:tab w:val="right" w:pos="8640" w:leader="none"/>
      </w:tabs>
    </w:pPr>
    <w:rPr/>
  </w:style>
  <w:style w:type="paragraph" w:styleId="TOCHeading">
    <w:name w:val="TOC Heading"/>
    <w:basedOn w:val="Heading1"/>
    <w:next w:val="Normal"/>
    <w:uiPriority w:val="39"/>
    <w:unhideWhenUsed/>
    <w:qFormat/>
    <w:rsid w:val="00b16ff4"/>
    <w:pPr>
      <w:keepLines/>
      <w:spacing w:lineRule="auto" w:line="259"/>
      <w:ind w:left="0" w:hanging="0"/>
    </w:pPr>
    <w:rPr>
      <w:rFonts w:ascii="Calibri Light" w:hAnsi="Calibri Light" w:eastAsia="" w:cs="" w:asciiTheme="majorHAnsi" w:cstheme="majorBidi" w:eastAsiaTheme="majorEastAsia" w:hAnsiTheme="majorHAnsi"/>
      <w:bCs w:val="false"/>
      <w:color w:val="2F5496" w:themeColor="accent1" w:themeShade="bf"/>
      <w:kern w:val="0"/>
      <w:sz w:val="32"/>
      <w:lang w:eastAsia="fr-CA"/>
    </w:rPr>
  </w:style>
  <w:style w:type="paragraph" w:styleId="Contents1">
    <w:name w:val="TOC 1"/>
    <w:basedOn w:val="Normal"/>
    <w:next w:val="Normal"/>
    <w:autoRedefine/>
    <w:uiPriority w:val="39"/>
    <w:unhideWhenUsed/>
    <w:rsid w:val="00b16ff4"/>
    <w:pPr>
      <w:spacing w:before="0" w:after="100"/>
    </w:pPr>
    <w:rPr/>
  </w:style>
  <w:style w:type="paragraph" w:styleId="Contents2">
    <w:name w:val="TOC 2"/>
    <w:basedOn w:val="Normal"/>
    <w:next w:val="Normal"/>
    <w:autoRedefine/>
    <w:uiPriority w:val="39"/>
    <w:unhideWhenUsed/>
    <w:rsid w:val="00776e79"/>
    <w:pPr>
      <w:spacing w:before="0" w:after="100"/>
      <w:ind w:left="20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gikey.ca/en/products/detail/tt-electronics-bi/6127V1A360L-5FS/2620662" TargetMode="External"/><Relationship Id="rId4" Type="http://schemas.openxmlformats.org/officeDocument/2006/relationships/hyperlink" Target="https://www.nxp.com/docs/en/data-sheet/PCF8591.pdf" TargetMode="External"/><Relationship Id="rId5" Type="http://schemas.openxmlformats.org/officeDocument/2006/relationships/hyperlink" Target="https://www.adafruit.com/product/757" TargetMode="External"/><Relationship Id="rId6" Type="http://schemas.openxmlformats.org/officeDocument/2006/relationships/hyperlink" Target="https://www.amazon.ca/SunFounder-Serial-Module-Display-Arduino/dp/B019K5X53O" TargetMode="External"/><Relationship Id="rId7" Type="http://schemas.openxmlformats.org/officeDocument/2006/relationships/image" Target="media/image2.png"/><Relationship Id="rId8" Type="http://schemas.openxmlformats.org/officeDocument/2006/relationships/hyperlink" Target="https://github.com/reblapointe/Alberti" TargetMode="External"/><Relationship Id="rId9" Type="http://schemas.openxmlformats.org/officeDocument/2006/relationships/hyperlink" Target="https://github.com/reblapointe/Alberti" TargetMode="External"/><Relationship Id="rId10" Type="http://schemas.openxmlformats.org/officeDocument/2006/relationships/hyperlink" Target="https://github.com/reblapointe/Alberti" TargetMode="External"/><Relationship Id="rId11" Type="http://schemas.openxmlformats.org/officeDocument/2006/relationships/hyperlink" Target="https://embeddedcircuits.com/raspberry-pi/tutorial/raspberry-pi-potentiometer-tutorial" TargetMode="External"/><Relationship Id="rId12" Type="http://schemas.openxmlformats.org/officeDocument/2006/relationships/hyperlink" Target="https://fr.wikipedia.org/wiki/Chiffre_d&apos;Alberti" TargetMode="External"/><Relationship Id="rId13" Type="http://schemas.openxmlformats.org/officeDocument/2006/relationships/hyperlink" Target="https://learn.adafruit.com/adafruits-raspberry-pi-lesson-4-gpio-setup/configuring-i2c"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7EFC-DCF1-4FCB-B151-2D0BE5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LibreOffice/7.1.4.2$Linux_X86_64 LibreOffice_project/10$Build-2</Application>
  <AppVersion>15.0000</AppVersion>
  <Pages>9</Pages>
  <Words>1678</Words>
  <Characters>9614</Characters>
  <CharactersWithSpaces>11083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2021-05-04T15:26:00Z</dcterms:created>
  <dc:creator>Rebecca Lapointe</dc:creator>
  <dc:description/>
  <dc:language>en-US</dc:language>
  <cp:lastModifiedBy/>
  <cp:lastPrinted>2021-05-03T14:40:00Z</cp:lastPrinted>
  <dcterms:modified xsi:type="dcterms:W3CDTF">2021-07-30T22:41:15Z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